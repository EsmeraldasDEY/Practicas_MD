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D796C" w14:textId="05B0E6B4" w:rsidR="001E66FB" w:rsidRDefault="001E66FB" w:rsidP="001E66FB">
      <w:pPr>
        <w:spacing w:after="0"/>
        <w:jc w:val="center"/>
        <w:rPr>
          <w:rFonts w:ascii="Times New Roman" w:hAnsi="Times New Roman" w:cs="Times New Roman"/>
          <w:sz w:val="24"/>
          <w:szCs w:val="24"/>
          <w:lang w:val="es-MX"/>
        </w:rPr>
      </w:pPr>
      <w:r>
        <w:rPr>
          <w:rFonts w:ascii="Times New Roman" w:hAnsi="Times New Roman" w:cs="Times New Roman"/>
          <w:b/>
          <w:bCs/>
          <w:sz w:val="24"/>
          <w:szCs w:val="24"/>
          <w:lang w:val="es-MX"/>
        </w:rPr>
        <w:t xml:space="preserve">SEDE: </w:t>
      </w:r>
      <w:r>
        <w:rPr>
          <w:rFonts w:ascii="Times New Roman" w:hAnsi="Times New Roman" w:cs="Times New Roman"/>
          <w:sz w:val="24"/>
          <w:szCs w:val="24"/>
          <w:lang w:val="es-MX"/>
        </w:rPr>
        <w:t>ORELLANA</w:t>
      </w:r>
    </w:p>
    <w:p w14:paraId="0559C4C7" w14:textId="3B79AB2C" w:rsidR="001E66FB" w:rsidRDefault="001E66FB" w:rsidP="001E66FB">
      <w:pPr>
        <w:spacing w:after="0"/>
        <w:jc w:val="center"/>
        <w:rPr>
          <w:rFonts w:ascii="Times New Roman" w:hAnsi="Times New Roman" w:cs="Times New Roman"/>
          <w:sz w:val="24"/>
          <w:szCs w:val="24"/>
          <w:lang w:val="es-MX"/>
        </w:rPr>
      </w:pPr>
      <w:r>
        <w:rPr>
          <w:rFonts w:ascii="Times New Roman" w:hAnsi="Times New Roman" w:cs="Times New Roman"/>
          <w:b/>
          <w:bCs/>
          <w:sz w:val="24"/>
          <w:szCs w:val="24"/>
          <w:lang w:val="es-MX"/>
        </w:rPr>
        <w:t xml:space="preserve">FACULTAD: </w:t>
      </w:r>
      <w:r>
        <w:rPr>
          <w:rFonts w:ascii="Times New Roman" w:hAnsi="Times New Roman" w:cs="Times New Roman"/>
          <w:sz w:val="24"/>
          <w:szCs w:val="24"/>
          <w:lang w:val="es-MX"/>
        </w:rPr>
        <w:t>INFORMÁTICA Y ELECTRÓNCA</w:t>
      </w:r>
    </w:p>
    <w:p w14:paraId="6C7E5AB4" w14:textId="30955409" w:rsidR="001E66FB" w:rsidRDefault="001E66FB" w:rsidP="001E66FB">
      <w:pPr>
        <w:spacing w:after="0"/>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CARRERA: </w:t>
      </w:r>
      <w:r>
        <w:rPr>
          <w:rFonts w:ascii="Times New Roman" w:hAnsi="Times New Roman" w:cs="Times New Roman"/>
          <w:sz w:val="24"/>
          <w:szCs w:val="24"/>
          <w:lang w:val="es-MX"/>
        </w:rPr>
        <w:t>INGENIERÍA EN TECNOLOGÍAS DE LA INFORMACIÓN</w:t>
      </w:r>
    </w:p>
    <w:p w14:paraId="180381E5" w14:textId="77777777" w:rsidR="001E66FB" w:rsidRDefault="001E66FB" w:rsidP="001E66FB">
      <w:pPr>
        <w:jc w:val="center"/>
        <w:rPr>
          <w:rFonts w:ascii="Times New Roman" w:hAnsi="Times New Roman" w:cs="Times New Roman"/>
          <w:b/>
          <w:bCs/>
          <w:sz w:val="24"/>
          <w:szCs w:val="24"/>
          <w:lang w:val="es-MX"/>
        </w:rPr>
      </w:pPr>
    </w:p>
    <w:p w14:paraId="2665A812" w14:textId="55E6C6B6" w:rsidR="001E66FB" w:rsidRDefault="001E66FB" w:rsidP="001E66FB">
      <w:pPr>
        <w:spacing w:after="0"/>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MINERÍA DE DATOS</w:t>
      </w:r>
    </w:p>
    <w:p w14:paraId="7DC35360" w14:textId="57067161" w:rsidR="001E66FB" w:rsidRDefault="001E66FB" w:rsidP="001E66FB">
      <w:pPr>
        <w:spacing w:after="0"/>
        <w:jc w:val="center"/>
        <w:rPr>
          <w:rFonts w:ascii="Times New Roman" w:hAnsi="Times New Roman" w:cs="Times New Roman"/>
          <w:sz w:val="24"/>
          <w:szCs w:val="24"/>
          <w:lang w:val="es-MX"/>
        </w:rPr>
      </w:pPr>
      <w:r>
        <w:rPr>
          <w:rFonts w:ascii="Times New Roman" w:hAnsi="Times New Roman" w:cs="Times New Roman"/>
          <w:b/>
          <w:bCs/>
          <w:sz w:val="24"/>
          <w:szCs w:val="24"/>
          <w:lang w:val="es-MX"/>
        </w:rPr>
        <w:t xml:space="preserve">NIVEL: </w:t>
      </w:r>
      <w:r>
        <w:rPr>
          <w:rFonts w:ascii="Times New Roman" w:hAnsi="Times New Roman" w:cs="Times New Roman"/>
          <w:sz w:val="24"/>
          <w:szCs w:val="24"/>
          <w:lang w:val="es-MX"/>
        </w:rPr>
        <w:t>SEXTO</w:t>
      </w:r>
    </w:p>
    <w:p w14:paraId="6BDF8207" w14:textId="58B178D1" w:rsidR="001E66FB" w:rsidRDefault="001E66FB" w:rsidP="001E66FB">
      <w:pPr>
        <w:jc w:val="center"/>
        <w:rPr>
          <w:rFonts w:ascii="Times New Roman" w:hAnsi="Times New Roman" w:cs="Times New Roman"/>
          <w:sz w:val="24"/>
          <w:szCs w:val="24"/>
          <w:lang w:val="es-MX"/>
        </w:rPr>
      </w:pPr>
      <w:r>
        <w:rPr>
          <w:rFonts w:ascii="Times New Roman" w:hAnsi="Times New Roman" w:cs="Times New Roman"/>
          <w:b/>
          <w:bCs/>
          <w:sz w:val="24"/>
          <w:szCs w:val="24"/>
          <w:lang w:val="es-MX"/>
        </w:rPr>
        <w:t xml:space="preserve">PARALELO: </w:t>
      </w:r>
      <w:r>
        <w:rPr>
          <w:rFonts w:ascii="Times New Roman" w:hAnsi="Times New Roman" w:cs="Times New Roman"/>
          <w:sz w:val="24"/>
          <w:szCs w:val="24"/>
          <w:lang w:val="es-MX"/>
        </w:rPr>
        <w:t>A</w:t>
      </w:r>
    </w:p>
    <w:p w14:paraId="3C9204D4" w14:textId="77777777" w:rsidR="001E66FB" w:rsidRDefault="001E66FB" w:rsidP="001E66FB">
      <w:pPr>
        <w:rPr>
          <w:rFonts w:ascii="Times New Roman" w:hAnsi="Times New Roman" w:cs="Times New Roman"/>
          <w:sz w:val="24"/>
          <w:szCs w:val="24"/>
          <w:lang w:val="es-MX"/>
        </w:rPr>
      </w:pPr>
    </w:p>
    <w:p w14:paraId="5C512CA6" w14:textId="0676A8FB" w:rsidR="001E66FB" w:rsidRDefault="001E66FB" w:rsidP="001E66FB">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INFORME</w:t>
      </w:r>
    </w:p>
    <w:p w14:paraId="63D07541" w14:textId="0B0D5B33" w:rsidR="001E66FB" w:rsidRDefault="001E66FB" w:rsidP="002A4A34">
      <w:pPr>
        <w:pStyle w:val="Prrafodelista"/>
        <w:numPr>
          <w:ilvl w:val="0"/>
          <w:numId w:val="2"/>
        </w:numPr>
        <w:ind w:left="426"/>
        <w:rPr>
          <w:rFonts w:ascii="Times New Roman" w:hAnsi="Times New Roman" w:cs="Times New Roman"/>
          <w:b/>
          <w:bCs/>
          <w:sz w:val="24"/>
          <w:szCs w:val="24"/>
          <w:lang w:val="es-MX"/>
        </w:rPr>
      </w:pPr>
      <w:r>
        <w:rPr>
          <w:rFonts w:ascii="Times New Roman" w:hAnsi="Times New Roman" w:cs="Times New Roman"/>
          <w:b/>
          <w:bCs/>
          <w:sz w:val="24"/>
          <w:szCs w:val="24"/>
          <w:lang w:val="es-MX"/>
        </w:rPr>
        <w:t>DATOS GENERALES</w:t>
      </w:r>
    </w:p>
    <w:tbl>
      <w:tblPr>
        <w:tblStyle w:val="Tablaconcuadrcula"/>
        <w:tblW w:w="8626" w:type="dxa"/>
        <w:tblInd w:w="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3"/>
        <w:gridCol w:w="4313"/>
      </w:tblGrid>
      <w:tr w:rsidR="001E66FB" w14:paraId="01CEECC5" w14:textId="77777777" w:rsidTr="00F84997">
        <w:trPr>
          <w:trHeight w:val="389"/>
        </w:trPr>
        <w:tc>
          <w:tcPr>
            <w:tcW w:w="4313" w:type="dxa"/>
            <w:vAlign w:val="center"/>
          </w:tcPr>
          <w:p w14:paraId="18F3BF75" w14:textId="0C88A1C5" w:rsidR="001E66FB" w:rsidRDefault="001E66FB" w:rsidP="006F0D0F">
            <w:pPr>
              <w:spacing w:line="480" w:lineRule="auto"/>
              <w:rPr>
                <w:rFonts w:ascii="Times New Roman" w:hAnsi="Times New Roman" w:cs="Times New Roman"/>
                <w:b/>
                <w:bCs/>
                <w:sz w:val="24"/>
                <w:szCs w:val="24"/>
                <w:lang w:val="es-MX"/>
              </w:rPr>
            </w:pPr>
            <w:r>
              <w:rPr>
                <w:rFonts w:ascii="Times New Roman" w:hAnsi="Times New Roman" w:cs="Times New Roman"/>
                <w:b/>
                <w:bCs/>
                <w:sz w:val="24"/>
                <w:szCs w:val="24"/>
                <w:lang w:val="es-MX"/>
              </w:rPr>
              <w:t>NOMBRES:</w:t>
            </w:r>
          </w:p>
        </w:tc>
        <w:tc>
          <w:tcPr>
            <w:tcW w:w="4313" w:type="dxa"/>
            <w:vAlign w:val="center"/>
          </w:tcPr>
          <w:p w14:paraId="5A04B635" w14:textId="00EC83CB" w:rsidR="001E66FB" w:rsidRDefault="001E66FB" w:rsidP="006F0D0F">
            <w:pPr>
              <w:spacing w:line="480" w:lineRule="auto"/>
              <w:rPr>
                <w:rFonts w:ascii="Times New Roman" w:hAnsi="Times New Roman" w:cs="Times New Roman"/>
                <w:b/>
                <w:bCs/>
                <w:sz w:val="24"/>
                <w:szCs w:val="24"/>
                <w:lang w:val="es-MX"/>
              </w:rPr>
            </w:pPr>
            <w:r>
              <w:rPr>
                <w:rFonts w:ascii="Times New Roman" w:hAnsi="Times New Roman" w:cs="Times New Roman"/>
                <w:b/>
                <w:bCs/>
                <w:sz w:val="24"/>
                <w:szCs w:val="24"/>
                <w:lang w:val="es-MX"/>
              </w:rPr>
              <w:t>CÓDIGOS:</w:t>
            </w:r>
          </w:p>
        </w:tc>
      </w:tr>
      <w:tr w:rsidR="001E66FB" w14:paraId="65B5FA15" w14:textId="77777777" w:rsidTr="00F84997">
        <w:trPr>
          <w:trHeight w:val="389"/>
        </w:trPr>
        <w:tc>
          <w:tcPr>
            <w:tcW w:w="4313" w:type="dxa"/>
            <w:vAlign w:val="center"/>
          </w:tcPr>
          <w:p w14:paraId="7A5DE90D" w14:textId="6D06F109" w:rsidR="001E66FB" w:rsidRPr="001E66FB" w:rsidRDefault="001E66FB" w:rsidP="006F0D0F">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Kerly Andi</w:t>
            </w:r>
          </w:p>
        </w:tc>
        <w:tc>
          <w:tcPr>
            <w:tcW w:w="4313" w:type="dxa"/>
            <w:vAlign w:val="center"/>
          </w:tcPr>
          <w:p w14:paraId="7FC28D5C" w14:textId="04A180DF" w:rsidR="001E66FB" w:rsidRPr="001E66FB" w:rsidRDefault="00F84997" w:rsidP="006F0D0F">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2836</w:t>
            </w:r>
          </w:p>
        </w:tc>
      </w:tr>
      <w:tr w:rsidR="001E66FB" w14:paraId="24F2FB81" w14:textId="77777777" w:rsidTr="00F84997">
        <w:trPr>
          <w:trHeight w:val="389"/>
        </w:trPr>
        <w:tc>
          <w:tcPr>
            <w:tcW w:w="4313" w:type="dxa"/>
            <w:vAlign w:val="center"/>
          </w:tcPr>
          <w:p w14:paraId="1147D49E" w14:textId="522498AA" w:rsidR="001E66FB" w:rsidRPr="001E66FB" w:rsidRDefault="001E66FB" w:rsidP="006F0D0F">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Diego Ramírez</w:t>
            </w:r>
          </w:p>
        </w:tc>
        <w:tc>
          <w:tcPr>
            <w:tcW w:w="4313" w:type="dxa"/>
            <w:vAlign w:val="center"/>
          </w:tcPr>
          <w:p w14:paraId="0BB474D6" w14:textId="01CCFB61" w:rsidR="001E66FB" w:rsidRPr="001E66FB" w:rsidRDefault="001E66FB" w:rsidP="006F0D0F">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2874</w:t>
            </w:r>
          </w:p>
        </w:tc>
      </w:tr>
      <w:tr w:rsidR="001E66FB" w14:paraId="5303FB2B" w14:textId="77777777" w:rsidTr="00F84997">
        <w:trPr>
          <w:trHeight w:val="389"/>
        </w:trPr>
        <w:tc>
          <w:tcPr>
            <w:tcW w:w="4313" w:type="dxa"/>
            <w:vAlign w:val="center"/>
          </w:tcPr>
          <w:p w14:paraId="18A73B76" w14:textId="35791377" w:rsidR="001E66FB" w:rsidRDefault="001E66FB" w:rsidP="006F0D0F">
            <w:pPr>
              <w:spacing w:line="480" w:lineRule="auto"/>
              <w:rPr>
                <w:rFonts w:ascii="Times New Roman" w:hAnsi="Times New Roman" w:cs="Times New Roman"/>
                <w:b/>
                <w:bCs/>
                <w:sz w:val="24"/>
                <w:szCs w:val="24"/>
                <w:lang w:val="es-MX"/>
              </w:rPr>
            </w:pPr>
            <w:r>
              <w:rPr>
                <w:rFonts w:ascii="Times New Roman" w:hAnsi="Times New Roman" w:cs="Times New Roman"/>
                <w:b/>
                <w:bCs/>
                <w:sz w:val="24"/>
                <w:szCs w:val="24"/>
                <w:lang w:val="es-MX"/>
              </w:rPr>
              <w:t>FECHA DE REALIZACIÓN:</w:t>
            </w:r>
          </w:p>
        </w:tc>
        <w:tc>
          <w:tcPr>
            <w:tcW w:w="4313" w:type="dxa"/>
            <w:vAlign w:val="center"/>
          </w:tcPr>
          <w:p w14:paraId="62A0EF2A" w14:textId="6B80563B" w:rsidR="001E66FB" w:rsidRDefault="001E66FB" w:rsidP="006F0D0F">
            <w:pPr>
              <w:spacing w:line="480" w:lineRule="auto"/>
              <w:rPr>
                <w:rFonts w:ascii="Times New Roman" w:hAnsi="Times New Roman" w:cs="Times New Roman"/>
                <w:b/>
                <w:bCs/>
                <w:sz w:val="24"/>
                <w:szCs w:val="24"/>
                <w:lang w:val="es-MX"/>
              </w:rPr>
            </w:pPr>
            <w:r>
              <w:rPr>
                <w:rFonts w:ascii="Times New Roman" w:hAnsi="Times New Roman" w:cs="Times New Roman"/>
                <w:b/>
                <w:bCs/>
                <w:sz w:val="24"/>
                <w:szCs w:val="24"/>
                <w:lang w:val="es-MX"/>
              </w:rPr>
              <w:t>FECHA DE ENTREGA:</w:t>
            </w:r>
          </w:p>
        </w:tc>
      </w:tr>
      <w:tr w:rsidR="001E66FB" w14:paraId="3EE87467" w14:textId="77777777" w:rsidTr="00F84997">
        <w:trPr>
          <w:trHeight w:val="389"/>
        </w:trPr>
        <w:tc>
          <w:tcPr>
            <w:tcW w:w="4313" w:type="dxa"/>
            <w:vAlign w:val="center"/>
          </w:tcPr>
          <w:p w14:paraId="5AC78373" w14:textId="5DFD0D6F" w:rsidR="001E66FB" w:rsidRPr="001E66FB" w:rsidRDefault="004C72A7" w:rsidP="006F0D0F">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08/12/2023</w:t>
            </w:r>
          </w:p>
        </w:tc>
        <w:tc>
          <w:tcPr>
            <w:tcW w:w="4313" w:type="dxa"/>
            <w:vAlign w:val="center"/>
          </w:tcPr>
          <w:p w14:paraId="330AC305" w14:textId="13FFF33E" w:rsidR="001E66FB" w:rsidRPr="001E66FB" w:rsidRDefault="001E66FB" w:rsidP="006F0D0F">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11/12/2023</w:t>
            </w:r>
          </w:p>
        </w:tc>
      </w:tr>
    </w:tbl>
    <w:p w14:paraId="472C4EC2" w14:textId="39196CD6" w:rsidR="001E66FB" w:rsidRDefault="001E66FB" w:rsidP="00EC7BF9">
      <w:pPr>
        <w:pStyle w:val="Prrafodelista"/>
        <w:numPr>
          <w:ilvl w:val="0"/>
          <w:numId w:val="2"/>
        </w:numPr>
        <w:ind w:left="426"/>
        <w:rPr>
          <w:rFonts w:ascii="Times New Roman" w:hAnsi="Times New Roman" w:cs="Times New Roman"/>
          <w:b/>
          <w:bCs/>
          <w:sz w:val="24"/>
          <w:szCs w:val="24"/>
          <w:lang w:val="es-MX"/>
        </w:rPr>
      </w:pPr>
      <w:r>
        <w:rPr>
          <w:rFonts w:ascii="Times New Roman" w:hAnsi="Times New Roman" w:cs="Times New Roman"/>
          <w:b/>
          <w:bCs/>
          <w:sz w:val="24"/>
          <w:szCs w:val="24"/>
          <w:lang w:val="es-MX"/>
        </w:rPr>
        <w:t>TEMA:</w:t>
      </w:r>
    </w:p>
    <w:p w14:paraId="410AC25F" w14:textId="543352EC" w:rsidR="001E66FB" w:rsidRDefault="001E66FB" w:rsidP="00EC7BF9">
      <w:pPr>
        <w:ind w:left="142"/>
        <w:rPr>
          <w:rFonts w:ascii="Times New Roman" w:hAnsi="Times New Roman" w:cs="Times New Roman"/>
          <w:sz w:val="24"/>
          <w:szCs w:val="24"/>
          <w:lang w:val="es-MX"/>
        </w:rPr>
      </w:pPr>
      <w:r>
        <w:rPr>
          <w:rFonts w:ascii="Times New Roman" w:hAnsi="Times New Roman" w:cs="Times New Roman"/>
          <w:sz w:val="24"/>
          <w:szCs w:val="24"/>
          <w:lang w:val="es-MX"/>
        </w:rPr>
        <w:t>Algoritmos de aprendizaje supervisado</w:t>
      </w:r>
    </w:p>
    <w:p w14:paraId="538080BC" w14:textId="5D637FEC" w:rsidR="001E66FB" w:rsidRDefault="001E66FB" w:rsidP="00EC7BF9">
      <w:pPr>
        <w:pStyle w:val="Prrafodelista"/>
        <w:numPr>
          <w:ilvl w:val="0"/>
          <w:numId w:val="2"/>
        </w:numPr>
        <w:ind w:left="426"/>
        <w:rPr>
          <w:rFonts w:ascii="Times New Roman" w:hAnsi="Times New Roman" w:cs="Times New Roman"/>
          <w:b/>
          <w:bCs/>
          <w:sz w:val="24"/>
          <w:szCs w:val="24"/>
          <w:lang w:val="es-MX"/>
        </w:rPr>
      </w:pPr>
      <w:r>
        <w:rPr>
          <w:rFonts w:ascii="Times New Roman" w:hAnsi="Times New Roman" w:cs="Times New Roman"/>
          <w:b/>
          <w:bCs/>
          <w:sz w:val="24"/>
          <w:szCs w:val="24"/>
          <w:lang w:val="es-MX"/>
        </w:rPr>
        <w:t>DESARROLLO</w:t>
      </w:r>
    </w:p>
    <w:p w14:paraId="62E6A454" w14:textId="6705D7E0" w:rsidR="002F6BF2" w:rsidRDefault="00FC59F4" w:rsidP="00EC7BF9">
      <w:pPr>
        <w:spacing w:line="276" w:lineRule="auto"/>
        <w:ind w:left="142"/>
        <w:jc w:val="both"/>
        <w:rPr>
          <w:rFonts w:ascii="Times New Roman" w:hAnsi="Times New Roman" w:cs="Times New Roman"/>
          <w:sz w:val="24"/>
          <w:szCs w:val="24"/>
          <w:lang w:val="es-MX"/>
        </w:rPr>
      </w:pPr>
      <w:r w:rsidRPr="00FC59F4">
        <w:rPr>
          <w:rFonts w:ascii="Times New Roman" w:hAnsi="Times New Roman" w:cs="Times New Roman"/>
          <w:sz w:val="24"/>
          <w:szCs w:val="24"/>
          <w:lang w:val="es-MX"/>
        </w:rPr>
        <w:t xml:space="preserve">Con el fin de contribuir de manera precisa al artículo en desarrollo sobre la implementación de un modelo predictivo para prever la aparición de la enfermedad "escoba de bruja" en los cultivos de cacao mediante una aplicación híbrida que emplea arquitecturas limpias, se inicia la elaboración de este informe. En este documento, se presentará una explicación detallada y un análisis exhaustivo de los resultados obtenidos mediante diversos modelos, además de llevar a cabo una comparativa entre distintos algoritmos de Machine </w:t>
      </w:r>
      <w:proofErr w:type="spellStart"/>
      <w:r w:rsidRPr="00FC59F4">
        <w:rPr>
          <w:rFonts w:ascii="Times New Roman" w:hAnsi="Times New Roman" w:cs="Times New Roman"/>
          <w:sz w:val="24"/>
          <w:szCs w:val="24"/>
          <w:lang w:val="es-MX"/>
        </w:rPr>
        <w:t>Learning</w:t>
      </w:r>
      <w:proofErr w:type="spellEnd"/>
      <w:r w:rsidRPr="00FC59F4">
        <w:rPr>
          <w:rFonts w:ascii="Times New Roman" w:hAnsi="Times New Roman" w:cs="Times New Roman"/>
          <w:sz w:val="24"/>
          <w:szCs w:val="24"/>
          <w:lang w:val="es-MX"/>
        </w:rPr>
        <w:t xml:space="preserve"> para lograr un modelo predictivo altamente confiable. Estos algoritmos se agrupan en cuatro categorías específicas, diseñadas con el propósito fundamental de mitigar la complejidad y otros desafíos potenciales que podrían afectar la efectividad de este modelo predictivo. Posteriormente, se realizará la selección de la información más relevante para su inclusión en el artículo final.</w:t>
      </w:r>
    </w:p>
    <w:p w14:paraId="2A15BE2B" w14:textId="5DAAB3E7" w:rsidR="006B44D1" w:rsidRDefault="000F49E4" w:rsidP="00EC7BF9">
      <w:pPr>
        <w:spacing w:line="276" w:lineRule="auto"/>
        <w:ind w:left="142"/>
        <w:jc w:val="both"/>
        <w:rPr>
          <w:rFonts w:ascii="Times New Roman" w:hAnsi="Times New Roman" w:cs="Times New Roman"/>
          <w:sz w:val="24"/>
          <w:szCs w:val="24"/>
          <w:lang w:val="es-MX"/>
        </w:rPr>
      </w:pPr>
      <w:r w:rsidRPr="000F49E4">
        <w:rPr>
          <w:rFonts w:ascii="Times New Roman" w:hAnsi="Times New Roman" w:cs="Times New Roman"/>
          <w:sz w:val="24"/>
          <w:szCs w:val="24"/>
          <w:lang w:val="es-MX"/>
        </w:rPr>
        <w:t xml:space="preserve">Además, se generó un conjunto de datos consolidado que combinó la información recopilada de los sensores con los informes de las plantaciones de cacao obtenidos de manera manual. </w:t>
      </w:r>
      <w:r w:rsidRPr="000F49E4">
        <w:rPr>
          <w:rFonts w:ascii="Times New Roman" w:hAnsi="Times New Roman" w:cs="Times New Roman"/>
          <w:sz w:val="24"/>
          <w:szCs w:val="24"/>
          <w:lang w:val="es-MX"/>
        </w:rPr>
        <w:lastRenderedPageBreak/>
        <w:t>Posteriormente, se procedió a procesar estos datos, resultando en la creación de un archivo "</w:t>
      </w:r>
      <w:proofErr w:type="spellStart"/>
      <w:r w:rsidRPr="000F49E4">
        <w:rPr>
          <w:rFonts w:ascii="Times New Roman" w:hAnsi="Times New Roman" w:cs="Times New Roman"/>
          <w:sz w:val="24"/>
          <w:szCs w:val="24"/>
          <w:lang w:val="es-MX"/>
        </w:rPr>
        <w:t>dataset</w:t>
      </w:r>
      <w:proofErr w:type="spellEnd"/>
      <w:r w:rsidRPr="000F49E4">
        <w:rPr>
          <w:rFonts w:ascii="Times New Roman" w:hAnsi="Times New Roman" w:cs="Times New Roman"/>
          <w:sz w:val="24"/>
          <w:szCs w:val="24"/>
          <w:lang w:val="es-MX"/>
        </w:rPr>
        <w:t>" en formato .</w:t>
      </w:r>
      <w:proofErr w:type="spellStart"/>
      <w:r w:rsidRPr="000F49E4">
        <w:rPr>
          <w:rFonts w:ascii="Times New Roman" w:hAnsi="Times New Roman" w:cs="Times New Roman"/>
          <w:sz w:val="24"/>
          <w:szCs w:val="24"/>
          <w:lang w:val="es-MX"/>
        </w:rPr>
        <w:t>csv</w:t>
      </w:r>
      <w:proofErr w:type="spellEnd"/>
      <w:r w:rsidRPr="000F49E4">
        <w:rPr>
          <w:rFonts w:ascii="Times New Roman" w:hAnsi="Times New Roman" w:cs="Times New Roman"/>
          <w:sz w:val="24"/>
          <w:szCs w:val="24"/>
          <w:lang w:val="es-MX"/>
        </w:rPr>
        <w:t>, el cual se presenta a continuación</w:t>
      </w:r>
      <w:r>
        <w:rPr>
          <w:rFonts w:ascii="Times New Roman" w:hAnsi="Times New Roman" w:cs="Times New Roman"/>
          <w:sz w:val="24"/>
          <w:szCs w:val="24"/>
          <w:lang w:val="es-MX"/>
        </w:rPr>
        <w:t>:</w:t>
      </w:r>
    </w:p>
    <w:p w14:paraId="42815DB9" w14:textId="77777777" w:rsidR="00FF07F2" w:rsidRDefault="00F7029C" w:rsidP="00FF07F2">
      <w:pPr>
        <w:keepNext/>
        <w:jc w:val="center"/>
      </w:pPr>
      <w:r w:rsidRPr="00F7029C">
        <w:rPr>
          <w:rFonts w:ascii="Times New Roman" w:hAnsi="Times New Roman" w:cs="Times New Roman"/>
          <w:noProof/>
          <w:sz w:val="24"/>
          <w:szCs w:val="24"/>
          <w:lang w:val="es-MX"/>
        </w:rPr>
        <w:drawing>
          <wp:inline distT="0" distB="0" distL="0" distR="0" wp14:anchorId="4CE2009D" wp14:editId="6C4519B3">
            <wp:extent cx="4945793" cy="2955851"/>
            <wp:effectExtent l="0" t="0" r="7620" b="0"/>
            <wp:docPr id="458714273" name="Imagen 45871427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14273" name="Imagen 1" descr="Tabla&#10;&#10;Descripción generada automáticamente"/>
                    <pic:cNvPicPr/>
                  </pic:nvPicPr>
                  <pic:blipFill>
                    <a:blip r:embed="rId11"/>
                    <a:stretch>
                      <a:fillRect/>
                    </a:stretch>
                  </pic:blipFill>
                  <pic:spPr>
                    <a:xfrm>
                      <a:off x="0" y="0"/>
                      <a:ext cx="4962684" cy="2965946"/>
                    </a:xfrm>
                    <a:prstGeom prst="rect">
                      <a:avLst/>
                    </a:prstGeom>
                  </pic:spPr>
                </pic:pic>
              </a:graphicData>
            </a:graphic>
          </wp:inline>
        </w:drawing>
      </w:r>
    </w:p>
    <w:p w14:paraId="29B1F6F0" w14:textId="7AB35A7A" w:rsidR="000F49E4" w:rsidRPr="00D87C36" w:rsidRDefault="00FF07F2" w:rsidP="00FF07F2">
      <w:pPr>
        <w:pStyle w:val="Descripcin"/>
        <w:rPr>
          <w:rFonts w:ascii="Times New Roman" w:hAnsi="Times New Roman" w:cs="Times New Roman"/>
          <w:color w:val="auto"/>
          <w:sz w:val="20"/>
          <w:szCs w:val="20"/>
        </w:rPr>
      </w:pPr>
      <w:r w:rsidRPr="00D87C36">
        <w:rPr>
          <w:rFonts w:ascii="Times New Roman" w:hAnsi="Times New Roman" w:cs="Times New Roman"/>
          <w:b/>
          <w:bCs/>
          <w:color w:val="auto"/>
          <w:sz w:val="20"/>
          <w:szCs w:val="20"/>
        </w:rPr>
        <w:t xml:space="preserve">Figura </w:t>
      </w:r>
      <w:r w:rsidRPr="00D87C36">
        <w:rPr>
          <w:rFonts w:ascii="Times New Roman" w:hAnsi="Times New Roman" w:cs="Times New Roman"/>
          <w:b/>
          <w:bCs/>
          <w:color w:val="auto"/>
          <w:sz w:val="20"/>
          <w:szCs w:val="20"/>
        </w:rPr>
        <w:fldChar w:fldCharType="begin"/>
      </w:r>
      <w:r w:rsidRPr="00D87C36">
        <w:rPr>
          <w:rFonts w:ascii="Times New Roman" w:hAnsi="Times New Roman" w:cs="Times New Roman"/>
          <w:b/>
          <w:bCs/>
          <w:color w:val="auto"/>
          <w:sz w:val="20"/>
          <w:szCs w:val="20"/>
        </w:rPr>
        <w:instrText xml:space="preserve"> SEQ Figura \* ARABIC </w:instrText>
      </w:r>
      <w:r w:rsidRPr="00D87C36">
        <w:rPr>
          <w:rFonts w:ascii="Times New Roman" w:hAnsi="Times New Roman" w:cs="Times New Roman"/>
          <w:b/>
          <w:bCs/>
          <w:color w:val="auto"/>
          <w:sz w:val="20"/>
          <w:szCs w:val="20"/>
        </w:rPr>
        <w:fldChar w:fldCharType="separate"/>
      </w:r>
      <w:r w:rsidRPr="00D87C36">
        <w:rPr>
          <w:rFonts w:ascii="Times New Roman" w:hAnsi="Times New Roman" w:cs="Times New Roman"/>
          <w:b/>
          <w:bCs/>
          <w:noProof/>
          <w:color w:val="auto"/>
          <w:sz w:val="20"/>
          <w:szCs w:val="20"/>
        </w:rPr>
        <w:t>1</w:t>
      </w:r>
      <w:r w:rsidRPr="00D87C36">
        <w:rPr>
          <w:rFonts w:ascii="Times New Roman" w:hAnsi="Times New Roman" w:cs="Times New Roman"/>
          <w:b/>
          <w:bCs/>
          <w:color w:val="auto"/>
          <w:sz w:val="20"/>
          <w:szCs w:val="20"/>
        </w:rPr>
        <w:fldChar w:fldCharType="end"/>
      </w:r>
      <w:r w:rsidRPr="00D87C36">
        <w:rPr>
          <w:rFonts w:ascii="Times New Roman" w:hAnsi="Times New Roman" w:cs="Times New Roman"/>
          <w:color w:val="auto"/>
          <w:sz w:val="20"/>
          <w:szCs w:val="20"/>
        </w:rPr>
        <w:t xml:space="preserve"> </w:t>
      </w:r>
      <w:proofErr w:type="spellStart"/>
      <w:r w:rsidRPr="00D87C36">
        <w:rPr>
          <w:rFonts w:ascii="Times New Roman" w:hAnsi="Times New Roman" w:cs="Times New Roman"/>
          <w:color w:val="auto"/>
          <w:sz w:val="20"/>
          <w:szCs w:val="20"/>
        </w:rPr>
        <w:t>Dataset</w:t>
      </w:r>
      <w:proofErr w:type="spellEnd"/>
    </w:p>
    <w:p w14:paraId="766DEC12" w14:textId="5462C9CD" w:rsidR="00DB6ECA" w:rsidRPr="00DB6ECA" w:rsidRDefault="00DB6ECA" w:rsidP="000D19EC">
      <w:pPr>
        <w:spacing w:line="276" w:lineRule="auto"/>
        <w:ind w:left="142"/>
        <w:jc w:val="both"/>
        <w:rPr>
          <w:rFonts w:ascii="Times New Roman" w:hAnsi="Times New Roman" w:cs="Times New Roman"/>
          <w:sz w:val="24"/>
          <w:szCs w:val="24"/>
        </w:rPr>
      </w:pPr>
      <w:r w:rsidRPr="00DB6ECA">
        <w:rPr>
          <w:rFonts w:ascii="Times New Roman" w:hAnsi="Times New Roman" w:cs="Times New Roman"/>
          <w:sz w:val="24"/>
          <w:szCs w:val="24"/>
        </w:rPr>
        <w:t>Así, se implementaron métodos con el propósito de evitar que este modelo se vea afectado por problemas relacionados con su complejidad o simplicidad, y estos métodos se categorizan en cuatro grupos distintos.</w:t>
      </w:r>
    </w:p>
    <w:p w14:paraId="4ADF3A13" w14:textId="2EC65B29" w:rsidR="005D2B62" w:rsidRDefault="005D2B62" w:rsidP="002A4A34">
      <w:pPr>
        <w:pStyle w:val="Prrafodelista"/>
        <w:numPr>
          <w:ilvl w:val="0"/>
          <w:numId w:val="3"/>
        </w:numPr>
        <w:ind w:left="426"/>
        <w:rPr>
          <w:rFonts w:ascii="Times New Roman" w:hAnsi="Times New Roman" w:cs="Times New Roman"/>
          <w:b/>
          <w:bCs/>
          <w:sz w:val="24"/>
          <w:szCs w:val="24"/>
          <w:lang w:val="es-MX"/>
        </w:rPr>
      </w:pPr>
      <w:r>
        <w:rPr>
          <w:rFonts w:ascii="Times New Roman" w:hAnsi="Times New Roman" w:cs="Times New Roman"/>
          <w:b/>
          <w:bCs/>
          <w:sz w:val="24"/>
          <w:szCs w:val="24"/>
          <w:lang w:val="es-MX"/>
        </w:rPr>
        <w:t>Técnicas de la reducción de la dimensionalidad</w:t>
      </w:r>
    </w:p>
    <w:p w14:paraId="10C1FAA9" w14:textId="6E945355" w:rsidR="00286E35" w:rsidRDefault="00E35BD3" w:rsidP="00EC7BF9">
      <w:pPr>
        <w:spacing w:line="276" w:lineRule="auto"/>
        <w:ind w:left="142"/>
        <w:jc w:val="both"/>
        <w:rPr>
          <w:rFonts w:ascii="Times New Roman" w:hAnsi="Times New Roman" w:cs="Times New Roman"/>
          <w:sz w:val="24"/>
          <w:szCs w:val="24"/>
          <w:lang w:val="es-MX"/>
        </w:rPr>
      </w:pPr>
      <w:r w:rsidRPr="00E35BD3">
        <w:rPr>
          <w:rFonts w:ascii="Times New Roman" w:hAnsi="Times New Roman" w:cs="Times New Roman"/>
          <w:sz w:val="24"/>
          <w:szCs w:val="24"/>
          <w:lang w:val="es-MX"/>
        </w:rPr>
        <w:t>La reducción de la dimensionalidad es una técnica clave para simplificar conjuntos complejos de datos, donde el Análisis de Componentes Principales PCA</w:t>
      </w:r>
      <w:r w:rsidR="00BB5700">
        <w:rPr>
          <w:rFonts w:ascii="Times New Roman" w:hAnsi="Times New Roman" w:cs="Times New Roman"/>
          <w:sz w:val="24"/>
          <w:szCs w:val="24"/>
          <w:lang w:val="es-MX"/>
        </w:rPr>
        <w:t>,</w:t>
      </w:r>
      <w:r w:rsidR="00BB5700" w:rsidRPr="00E35BD3">
        <w:rPr>
          <w:rFonts w:ascii="Times New Roman" w:hAnsi="Times New Roman" w:cs="Times New Roman"/>
          <w:sz w:val="24"/>
          <w:szCs w:val="24"/>
          <w:lang w:val="es-MX"/>
        </w:rPr>
        <w:t xml:space="preserve"> </w:t>
      </w:r>
      <w:r w:rsidRPr="00E35BD3">
        <w:rPr>
          <w:rFonts w:ascii="Times New Roman" w:hAnsi="Times New Roman" w:cs="Times New Roman"/>
          <w:sz w:val="24"/>
          <w:szCs w:val="24"/>
          <w:lang w:val="es-MX"/>
        </w:rPr>
        <w:t>IPCA</w:t>
      </w:r>
      <w:r w:rsidR="00BB5700">
        <w:rPr>
          <w:rFonts w:ascii="Times New Roman" w:hAnsi="Times New Roman" w:cs="Times New Roman"/>
          <w:sz w:val="24"/>
          <w:szCs w:val="24"/>
          <w:lang w:val="es-MX"/>
        </w:rPr>
        <w:t xml:space="preserve">, </w:t>
      </w:r>
      <w:r w:rsidRPr="00E35BD3">
        <w:rPr>
          <w:rFonts w:ascii="Times New Roman" w:hAnsi="Times New Roman" w:cs="Times New Roman"/>
          <w:sz w:val="24"/>
          <w:szCs w:val="24"/>
          <w:lang w:val="es-MX"/>
        </w:rPr>
        <w:t xml:space="preserve">KPCA </w:t>
      </w:r>
      <w:r w:rsidR="00F67477">
        <w:rPr>
          <w:rFonts w:ascii="Times New Roman" w:hAnsi="Times New Roman" w:cs="Times New Roman"/>
          <w:sz w:val="24"/>
          <w:szCs w:val="24"/>
          <w:lang w:val="es-MX"/>
        </w:rPr>
        <w:t xml:space="preserve">que </w:t>
      </w:r>
      <w:r w:rsidRPr="00E35BD3">
        <w:rPr>
          <w:rFonts w:ascii="Times New Roman" w:hAnsi="Times New Roman" w:cs="Times New Roman"/>
          <w:sz w:val="24"/>
          <w:szCs w:val="24"/>
          <w:lang w:val="es-MX"/>
        </w:rPr>
        <w:t>utiliza funciones de kernel como lineales, polinomiales y gaussianas para abordar datos no lineales, proyectándolos a espacios de mayor dimensión donde se vuelven linealmente separables, permitiendo un análisis más efectivo y conservando la información esencial para la toma de decisiones.</w:t>
      </w:r>
      <w:r w:rsidR="004D746C">
        <w:rPr>
          <w:rFonts w:ascii="Times New Roman" w:hAnsi="Times New Roman" w:cs="Times New Roman"/>
          <w:sz w:val="24"/>
          <w:szCs w:val="24"/>
          <w:lang w:val="es-MX"/>
        </w:rPr>
        <w:t xml:space="preserve"> En ese contexto </w:t>
      </w:r>
      <w:r w:rsidR="00E25AD8">
        <w:rPr>
          <w:rFonts w:ascii="Times New Roman" w:hAnsi="Times New Roman" w:cs="Times New Roman"/>
          <w:sz w:val="24"/>
          <w:szCs w:val="24"/>
          <w:lang w:val="es-MX"/>
        </w:rPr>
        <w:t xml:space="preserve">en el </w:t>
      </w:r>
      <w:proofErr w:type="spellStart"/>
      <w:r w:rsidR="00E25AD8">
        <w:rPr>
          <w:rFonts w:ascii="Times New Roman" w:hAnsi="Times New Roman" w:cs="Times New Roman"/>
          <w:sz w:val="24"/>
          <w:szCs w:val="24"/>
          <w:lang w:val="es-MX"/>
        </w:rPr>
        <w:t>dataset</w:t>
      </w:r>
      <w:proofErr w:type="spellEnd"/>
      <w:r w:rsidR="00E25AD8">
        <w:rPr>
          <w:rFonts w:ascii="Times New Roman" w:hAnsi="Times New Roman" w:cs="Times New Roman"/>
          <w:sz w:val="24"/>
          <w:szCs w:val="24"/>
          <w:lang w:val="es-MX"/>
        </w:rPr>
        <w:t xml:space="preserve"> </w:t>
      </w:r>
      <w:r w:rsidR="00FF2607">
        <w:rPr>
          <w:rFonts w:ascii="Times New Roman" w:hAnsi="Times New Roman" w:cs="Times New Roman"/>
          <w:sz w:val="24"/>
          <w:szCs w:val="24"/>
          <w:lang w:val="es-MX"/>
        </w:rPr>
        <w:t>se va a identificar</w:t>
      </w:r>
      <w:r w:rsidR="00BC2CFC">
        <w:rPr>
          <w:rFonts w:ascii="Times New Roman" w:hAnsi="Times New Roman" w:cs="Times New Roman"/>
          <w:sz w:val="24"/>
          <w:szCs w:val="24"/>
          <w:lang w:val="es-MX"/>
        </w:rPr>
        <w:t xml:space="preserve"> qu</w:t>
      </w:r>
      <w:r w:rsidR="00F67477">
        <w:rPr>
          <w:rFonts w:ascii="Times New Roman" w:hAnsi="Times New Roman" w:cs="Times New Roman"/>
          <w:sz w:val="24"/>
          <w:szCs w:val="24"/>
          <w:lang w:val="es-MX"/>
        </w:rPr>
        <w:t>é</w:t>
      </w:r>
      <w:r w:rsidR="00BC2CFC">
        <w:rPr>
          <w:rFonts w:ascii="Times New Roman" w:hAnsi="Times New Roman" w:cs="Times New Roman"/>
          <w:sz w:val="24"/>
          <w:szCs w:val="24"/>
          <w:lang w:val="es-MX"/>
        </w:rPr>
        <w:t xml:space="preserve"> </w:t>
      </w:r>
      <w:proofErr w:type="spellStart"/>
      <w:r w:rsidR="00BC2CFC">
        <w:rPr>
          <w:rFonts w:ascii="Times New Roman" w:hAnsi="Times New Roman" w:cs="Times New Roman"/>
          <w:sz w:val="24"/>
          <w:szCs w:val="24"/>
          <w:lang w:val="es-MX"/>
        </w:rPr>
        <w:t>feature</w:t>
      </w:r>
      <w:proofErr w:type="spellEnd"/>
      <w:r w:rsidR="00BC2CFC">
        <w:rPr>
          <w:rFonts w:ascii="Times New Roman" w:hAnsi="Times New Roman" w:cs="Times New Roman"/>
          <w:sz w:val="24"/>
          <w:szCs w:val="24"/>
          <w:lang w:val="es-MX"/>
        </w:rPr>
        <w:t xml:space="preserve"> afecta</w:t>
      </w:r>
      <w:r w:rsidR="00E40A00">
        <w:rPr>
          <w:rFonts w:ascii="Times New Roman" w:hAnsi="Times New Roman" w:cs="Times New Roman"/>
          <w:sz w:val="24"/>
          <w:szCs w:val="24"/>
          <w:lang w:val="es-MX"/>
        </w:rPr>
        <w:t xml:space="preserve"> a los modelos de Machine </w:t>
      </w:r>
      <w:proofErr w:type="spellStart"/>
      <w:r w:rsidR="00E40A00">
        <w:rPr>
          <w:rFonts w:ascii="Times New Roman" w:hAnsi="Times New Roman" w:cs="Times New Roman"/>
          <w:sz w:val="24"/>
          <w:szCs w:val="24"/>
          <w:lang w:val="es-MX"/>
        </w:rPr>
        <w:t>Learning</w:t>
      </w:r>
      <w:proofErr w:type="spellEnd"/>
      <w:r w:rsidR="00932269">
        <w:rPr>
          <w:rFonts w:ascii="Times New Roman" w:hAnsi="Times New Roman" w:cs="Times New Roman"/>
          <w:sz w:val="24"/>
          <w:szCs w:val="24"/>
          <w:lang w:val="es-MX"/>
        </w:rPr>
        <w:t>.</w:t>
      </w:r>
    </w:p>
    <w:p w14:paraId="27D05B13" w14:textId="77777777" w:rsidR="00FF07F2" w:rsidRDefault="00970774" w:rsidP="00FF07F2">
      <w:pPr>
        <w:keepNext/>
        <w:jc w:val="center"/>
      </w:pPr>
      <w:r w:rsidRPr="00970774">
        <w:rPr>
          <w:rFonts w:ascii="Times New Roman" w:hAnsi="Times New Roman" w:cs="Times New Roman"/>
          <w:noProof/>
          <w:sz w:val="24"/>
          <w:szCs w:val="24"/>
          <w:lang w:val="es-MX"/>
        </w:rPr>
        <w:lastRenderedPageBreak/>
        <w:drawing>
          <wp:inline distT="0" distB="0" distL="0" distR="0" wp14:anchorId="518478EA" wp14:editId="0A93FD5A">
            <wp:extent cx="5887321" cy="2998382"/>
            <wp:effectExtent l="0" t="0" r="0" b="0"/>
            <wp:docPr id="2113951352" name="Imagen 211395135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51352" name="Imagen 1" descr="Texto&#10;&#10;Descripción generada automáticamente"/>
                    <pic:cNvPicPr/>
                  </pic:nvPicPr>
                  <pic:blipFill>
                    <a:blip r:embed="rId12"/>
                    <a:stretch>
                      <a:fillRect/>
                    </a:stretch>
                  </pic:blipFill>
                  <pic:spPr>
                    <a:xfrm>
                      <a:off x="0" y="0"/>
                      <a:ext cx="5906912" cy="3008360"/>
                    </a:xfrm>
                    <a:prstGeom prst="rect">
                      <a:avLst/>
                    </a:prstGeom>
                  </pic:spPr>
                </pic:pic>
              </a:graphicData>
            </a:graphic>
          </wp:inline>
        </w:drawing>
      </w:r>
    </w:p>
    <w:p w14:paraId="595C582E" w14:textId="0E75F32B" w:rsidR="002506BE" w:rsidRPr="00D87C36" w:rsidRDefault="00FF07F2" w:rsidP="00FF07F2">
      <w:pPr>
        <w:pStyle w:val="Descripcin"/>
        <w:rPr>
          <w:rFonts w:ascii="Times New Roman" w:hAnsi="Times New Roman" w:cs="Times New Roman"/>
          <w:color w:val="auto"/>
          <w:sz w:val="20"/>
          <w:szCs w:val="20"/>
        </w:rPr>
      </w:pPr>
      <w:r w:rsidRPr="00D87C36">
        <w:rPr>
          <w:rFonts w:ascii="Times New Roman" w:hAnsi="Times New Roman" w:cs="Times New Roman"/>
          <w:b/>
          <w:bCs/>
          <w:color w:val="auto"/>
          <w:sz w:val="20"/>
          <w:szCs w:val="20"/>
        </w:rPr>
        <w:t xml:space="preserve">Figura </w:t>
      </w:r>
      <w:r w:rsidRPr="00D87C36">
        <w:rPr>
          <w:rFonts w:ascii="Times New Roman" w:hAnsi="Times New Roman" w:cs="Times New Roman"/>
          <w:b/>
          <w:bCs/>
          <w:color w:val="auto"/>
          <w:sz w:val="20"/>
          <w:szCs w:val="20"/>
        </w:rPr>
        <w:fldChar w:fldCharType="begin"/>
      </w:r>
      <w:r w:rsidRPr="00D87C36">
        <w:rPr>
          <w:rFonts w:ascii="Times New Roman" w:hAnsi="Times New Roman" w:cs="Times New Roman"/>
          <w:b/>
          <w:bCs/>
          <w:color w:val="auto"/>
          <w:sz w:val="20"/>
          <w:szCs w:val="20"/>
        </w:rPr>
        <w:instrText xml:space="preserve"> SEQ Figura \* ARABIC </w:instrText>
      </w:r>
      <w:r w:rsidRPr="00D87C36">
        <w:rPr>
          <w:rFonts w:ascii="Times New Roman" w:hAnsi="Times New Roman" w:cs="Times New Roman"/>
          <w:b/>
          <w:bCs/>
          <w:color w:val="auto"/>
          <w:sz w:val="20"/>
          <w:szCs w:val="20"/>
        </w:rPr>
        <w:fldChar w:fldCharType="separate"/>
      </w:r>
      <w:r w:rsidRPr="00D87C36">
        <w:rPr>
          <w:rFonts w:ascii="Times New Roman" w:hAnsi="Times New Roman" w:cs="Times New Roman"/>
          <w:b/>
          <w:bCs/>
          <w:noProof/>
          <w:color w:val="auto"/>
          <w:sz w:val="20"/>
          <w:szCs w:val="20"/>
        </w:rPr>
        <w:t>2</w:t>
      </w:r>
      <w:r w:rsidRPr="00D87C36">
        <w:rPr>
          <w:rFonts w:ascii="Times New Roman" w:hAnsi="Times New Roman" w:cs="Times New Roman"/>
          <w:b/>
          <w:bCs/>
          <w:color w:val="auto"/>
          <w:sz w:val="20"/>
          <w:szCs w:val="20"/>
        </w:rPr>
        <w:fldChar w:fldCharType="end"/>
      </w:r>
      <w:r w:rsidRPr="00D87C36">
        <w:rPr>
          <w:rFonts w:ascii="Times New Roman" w:hAnsi="Times New Roman" w:cs="Times New Roman"/>
          <w:color w:val="auto"/>
          <w:sz w:val="20"/>
          <w:szCs w:val="20"/>
        </w:rPr>
        <w:t xml:space="preserve"> Algoritmo PCA, IPCA, KPCA</w:t>
      </w:r>
    </w:p>
    <w:p w14:paraId="764BF8CF" w14:textId="5EAF3D19" w:rsidR="002506BE" w:rsidRDefault="004C4121" w:rsidP="002506BE">
      <w:pPr>
        <w:rPr>
          <w:rFonts w:ascii="Times New Roman" w:hAnsi="Times New Roman" w:cs="Times New Roman"/>
          <w:sz w:val="24"/>
          <w:szCs w:val="24"/>
        </w:rPr>
      </w:pPr>
      <w:r>
        <w:rPr>
          <w:rFonts w:ascii="Times New Roman" w:hAnsi="Times New Roman" w:cs="Times New Roman"/>
          <w:sz w:val="24"/>
          <w:szCs w:val="24"/>
        </w:rPr>
        <w:t xml:space="preserve">Los resultados </w:t>
      </w:r>
      <w:r w:rsidR="001270C2">
        <w:rPr>
          <w:rFonts w:ascii="Times New Roman" w:hAnsi="Times New Roman" w:cs="Times New Roman"/>
          <w:sz w:val="24"/>
          <w:szCs w:val="24"/>
        </w:rPr>
        <w:t>obtenidos</w:t>
      </w:r>
      <w:r w:rsidR="00671CDB">
        <w:rPr>
          <w:rFonts w:ascii="Times New Roman" w:hAnsi="Times New Roman" w:cs="Times New Roman"/>
          <w:sz w:val="24"/>
          <w:szCs w:val="24"/>
        </w:rPr>
        <w:t xml:space="preserve"> con los algoritmos mencionados anteriormente</w:t>
      </w:r>
      <w:r w:rsidR="00033BFF">
        <w:rPr>
          <w:rFonts w:ascii="Times New Roman" w:hAnsi="Times New Roman" w:cs="Times New Roman"/>
          <w:sz w:val="24"/>
          <w:szCs w:val="24"/>
        </w:rPr>
        <w:t xml:space="preserve"> fueron los sig</w:t>
      </w:r>
      <w:r w:rsidR="00F95A75">
        <w:rPr>
          <w:rFonts w:ascii="Times New Roman" w:hAnsi="Times New Roman" w:cs="Times New Roman"/>
          <w:sz w:val="24"/>
          <w:szCs w:val="24"/>
        </w:rPr>
        <w:t>uientes:</w:t>
      </w:r>
    </w:p>
    <w:tbl>
      <w:tblPr>
        <w:tblStyle w:val="Tablaconcuadrcula"/>
        <w:tblW w:w="0" w:type="auto"/>
        <w:jc w:val="center"/>
        <w:tblLook w:val="04A0" w:firstRow="1" w:lastRow="0" w:firstColumn="1" w:lastColumn="0" w:noHBand="0" w:noVBand="1"/>
      </w:tblPr>
      <w:tblGrid>
        <w:gridCol w:w="988"/>
        <w:gridCol w:w="1349"/>
        <w:gridCol w:w="2336"/>
        <w:gridCol w:w="2873"/>
        <w:gridCol w:w="1804"/>
      </w:tblGrid>
      <w:tr w:rsidR="00226493" w:rsidRPr="006F17D9" w14:paraId="70162066" w14:textId="77777777" w:rsidTr="000F3785">
        <w:trPr>
          <w:trHeight w:val="399"/>
          <w:jc w:val="center"/>
        </w:trPr>
        <w:tc>
          <w:tcPr>
            <w:tcW w:w="2337" w:type="dxa"/>
            <w:gridSpan w:val="2"/>
            <w:vAlign w:val="center"/>
          </w:tcPr>
          <w:p w14:paraId="0F0EB96B" w14:textId="4F8447FE" w:rsidR="00226493" w:rsidRPr="006F17D9" w:rsidRDefault="00226493" w:rsidP="00226493">
            <w:pPr>
              <w:jc w:val="center"/>
              <w:rPr>
                <w:rFonts w:ascii="Times New Roman" w:hAnsi="Times New Roman" w:cs="Times New Roman"/>
                <w:b/>
                <w:bCs/>
                <w:sz w:val="24"/>
                <w:szCs w:val="24"/>
              </w:rPr>
            </w:pPr>
            <w:r w:rsidRPr="006F17D9">
              <w:rPr>
                <w:rFonts w:ascii="Times New Roman" w:hAnsi="Times New Roman" w:cs="Times New Roman"/>
                <w:b/>
                <w:bCs/>
                <w:sz w:val="24"/>
                <w:szCs w:val="24"/>
              </w:rPr>
              <w:t>Algoritmos</w:t>
            </w:r>
          </w:p>
        </w:tc>
        <w:tc>
          <w:tcPr>
            <w:tcW w:w="2336" w:type="dxa"/>
            <w:vAlign w:val="center"/>
          </w:tcPr>
          <w:p w14:paraId="42EBEDAD" w14:textId="45141BED" w:rsidR="00226493" w:rsidRPr="006F17D9" w:rsidRDefault="00226493" w:rsidP="00226493">
            <w:pPr>
              <w:jc w:val="center"/>
              <w:rPr>
                <w:rFonts w:ascii="Times New Roman" w:hAnsi="Times New Roman" w:cs="Times New Roman"/>
                <w:b/>
                <w:bCs/>
                <w:sz w:val="24"/>
                <w:szCs w:val="24"/>
              </w:rPr>
            </w:pPr>
            <w:r w:rsidRPr="006F17D9">
              <w:rPr>
                <w:rFonts w:ascii="Times New Roman" w:hAnsi="Times New Roman" w:cs="Times New Roman"/>
                <w:b/>
                <w:bCs/>
                <w:sz w:val="24"/>
                <w:szCs w:val="24"/>
              </w:rPr>
              <w:t>Resultado</w:t>
            </w:r>
          </w:p>
        </w:tc>
        <w:tc>
          <w:tcPr>
            <w:tcW w:w="2873" w:type="dxa"/>
            <w:vAlign w:val="center"/>
          </w:tcPr>
          <w:p w14:paraId="7009DB57" w14:textId="751CFFD6" w:rsidR="00226493" w:rsidRPr="006F17D9" w:rsidRDefault="00226493" w:rsidP="00226493">
            <w:pPr>
              <w:jc w:val="center"/>
              <w:rPr>
                <w:rFonts w:ascii="Times New Roman" w:hAnsi="Times New Roman" w:cs="Times New Roman"/>
                <w:b/>
                <w:bCs/>
                <w:sz w:val="24"/>
                <w:szCs w:val="24"/>
              </w:rPr>
            </w:pPr>
            <w:r w:rsidRPr="006F17D9">
              <w:rPr>
                <w:rFonts w:ascii="Times New Roman" w:hAnsi="Times New Roman" w:cs="Times New Roman"/>
                <w:b/>
                <w:bCs/>
                <w:sz w:val="24"/>
                <w:szCs w:val="24"/>
              </w:rPr>
              <w:t>Análisis</w:t>
            </w:r>
          </w:p>
        </w:tc>
        <w:tc>
          <w:tcPr>
            <w:tcW w:w="1804" w:type="dxa"/>
            <w:vAlign w:val="center"/>
          </w:tcPr>
          <w:p w14:paraId="45307C1C" w14:textId="1C08DA90" w:rsidR="00226493" w:rsidRPr="006F17D9" w:rsidRDefault="00226493" w:rsidP="00226493">
            <w:pPr>
              <w:jc w:val="center"/>
              <w:rPr>
                <w:rFonts w:ascii="Times New Roman" w:hAnsi="Times New Roman" w:cs="Times New Roman"/>
                <w:b/>
                <w:bCs/>
                <w:sz w:val="24"/>
                <w:szCs w:val="24"/>
              </w:rPr>
            </w:pPr>
            <w:r w:rsidRPr="006F17D9">
              <w:rPr>
                <w:rFonts w:ascii="Times New Roman" w:hAnsi="Times New Roman" w:cs="Times New Roman"/>
                <w:b/>
                <w:bCs/>
                <w:sz w:val="24"/>
                <w:szCs w:val="24"/>
              </w:rPr>
              <w:t>Conclusión</w:t>
            </w:r>
          </w:p>
        </w:tc>
      </w:tr>
      <w:tr w:rsidR="00A31BDB" w:rsidRPr="006F17D9" w14:paraId="55629093" w14:textId="77777777" w:rsidTr="000F3785">
        <w:trPr>
          <w:trHeight w:val="399"/>
          <w:jc w:val="center"/>
        </w:trPr>
        <w:tc>
          <w:tcPr>
            <w:tcW w:w="2337" w:type="dxa"/>
            <w:gridSpan w:val="2"/>
            <w:vAlign w:val="center"/>
          </w:tcPr>
          <w:p w14:paraId="5EF2F222" w14:textId="3697CB27" w:rsidR="00A31BDB" w:rsidRPr="006F17D9" w:rsidRDefault="00A31BDB" w:rsidP="00226493">
            <w:pPr>
              <w:jc w:val="center"/>
              <w:rPr>
                <w:rFonts w:ascii="Times New Roman" w:hAnsi="Times New Roman" w:cs="Times New Roman"/>
              </w:rPr>
            </w:pPr>
            <w:r w:rsidRPr="006F17D9">
              <w:rPr>
                <w:rFonts w:ascii="Times New Roman" w:hAnsi="Times New Roman" w:cs="Times New Roman"/>
              </w:rPr>
              <w:t>PCA</w:t>
            </w:r>
          </w:p>
        </w:tc>
        <w:tc>
          <w:tcPr>
            <w:tcW w:w="2336" w:type="dxa"/>
            <w:vAlign w:val="center"/>
          </w:tcPr>
          <w:p w14:paraId="293FE21D" w14:textId="5A95E777" w:rsidR="00A31BDB" w:rsidRPr="006F17D9" w:rsidRDefault="00123678" w:rsidP="00A31BDB">
            <w:pPr>
              <w:rPr>
                <w:rFonts w:ascii="Times New Roman" w:hAnsi="Times New Roman" w:cs="Times New Roman"/>
              </w:rPr>
            </w:pPr>
            <w:r w:rsidRPr="006F17D9">
              <w:rPr>
                <w:rFonts w:ascii="Times New Roman" w:hAnsi="Times New Roman" w:cs="Times New Roman"/>
              </w:rPr>
              <w:t>0.982089552238806</w:t>
            </w:r>
          </w:p>
        </w:tc>
        <w:tc>
          <w:tcPr>
            <w:tcW w:w="2873" w:type="dxa"/>
            <w:vAlign w:val="center"/>
          </w:tcPr>
          <w:p w14:paraId="12D22B42" w14:textId="1910B9DA" w:rsidR="00A31BDB" w:rsidRPr="006F17D9" w:rsidRDefault="00571A9C" w:rsidP="006836E5">
            <w:pPr>
              <w:jc w:val="both"/>
              <w:rPr>
                <w:rFonts w:ascii="Times New Roman" w:hAnsi="Times New Roman" w:cs="Times New Roman"/>
              </w:rPr>
            </w:pPr>
            <w:r w:rsidRPr="006F17D9">
              <w:rPr>
                <w:rFonts w:ascii="Times New Roman" w:hAnsi="Times New Roman" w:cs="Times New Roman"/>
              </w:rPr>
              <w:t>El algoritmo PCA muestra el resultado con 7 variables utilizadas.</w:t>
            </w:r>
          </w:p>
        </w:tc>
        <w:tc>
          <w:tcPr>
            <w:tcW w:w="1804" w:type="dxa"/>
            <w:vMerge w:val="restart"/>
            <w:vAlign w:val="center"/>
          </w:tcPr>
          <w:p w14:paraId="23D249B6" w14:textId="1F93C589" w:rsidR="00A31BDB" w:rsidRPr="006F17D9" w:rsidRDefault="00D77136" w:rsidP="006836E5">
            <w:pPr>
              <w:jc w:val="both"/>
              <w:rPr>
                <w:rFonts w:ascii="Times New Roman" w:hAnsi="Times New Roman" w:cs="Times New Roman"/>
              </w:rPr>
            </w:pPr>
            <w:r w:rsidRPr="006F17D9">
              <w:rPr>
                <w:rFonts w:ascii="Times New Roman" w:hAnsi="Times New Roman" w:cs="Times New Roman"/>
              </w:rPr>
              <w:t>Al ejecutar el código y tras analizar los resulta</w:t>
            </w:r>
            <w:r w:rsidR="001B4CF8" w:rsidRPr="006F17D9">
              <w:rPr>
                <w:rFonts w:ascii="Times New Roman" w:hAnsi="Times New Roman" w:cs="Times New Roman"/>
              </w:rPr>
              <w:t>d</w:t>
            </w:r>
            <w:r w:rsidRPr="006F17D9">
              <w:rPr>
                <w:rFonts w:ascii="Times New Roman" w:hAnsi="Times New Roman" w:cs="Times New Roman"/>
              </w:rPr>
              <w:t>os</w:t>
            </w:r>
            <w:r w:rsidR="00F22FED" w:rsidRPr="006F17D9">
              <w:rPr>
                <w:rFonts w:ascii="Times New Roman" w:hAnsi="Times New Roman" w:cs="Times New Roman"/>
              </w:rPr>
              <w:t xml:space="preserve"> </w:t>
            </w:r>
            <w:r w:rsidR="001B4CF8" w:rsidRPr="006F17D9">
              <w:rPr>
                <w:rFonts w:ascii="Times New Roman" w:hAnsi="Times New Roman" w:cs="Times New Roman"/>
              </w:rPr>
              <w:t xml:space="preserve">se puede </w:t>
            </w:r>
            <w:r w:rsidR="00F22FED" w:rsidRPr="006F17D9">
              <w:rPr>
                <w:rFonts w:ascii="Times New Roman" w:hAnsi="Times New Roman" w:cs="Times New Roman"/>
              </w:rPr>
              <w:t xml:space="preserve">concluir que los algoritmos </w:t>
            </w:r>
            <w:r w:rsidR="002048E1" w:rsidRPr="006F17D9">
              <w:rPr>
                <w:rFonts w:ascii="Times New Roman" w:hAnsi="Times New Roman" w:cs="Times New Roman"/>
              </w:rPr>
              <w:t>PCA, IPCA Y KPCA</w:t>
            </w:r>
            <w:r w:rsidR="004D062D" w:rsidRPr="006F17D9">
              <w:rPr>
                <w:rFonts w:ascii="Times New Roman" w:hAnsi="Times New Roman" w:cs="Times New Roman"/>
              </w:rPr>
              <w:t xml:space="preserve"> </w:t>
            </w:r>
            <w:r w:rsidR="002048E1" w:rsidRPr="006F17D9">
              <w:rPr>
                <w:rFonts w:ascii="Times New Roman" w:hAnsi="Times New Roman" w:cs="Times New Roman"/>
              </w:rPr>
              <w:t>Linear</w:t>
            </w:r>
            <w:r w:rsidR="001B4CF8" w:rsidRPr="006F17D9">
              <w:rPr>
                <w:rFonts w:ascii="Times New Roman" w:hAnsi="Times New Roman" w:cs="Times New Roman"/>
              </w:rPr>
              <w:t xml:space="preserve"> dan los m</w:t>
            </w:r>
            <w:r w:rsidR="009459C1" w:rsidRPr="006F17D9">
              <w:rPr>
                <w:rFonts w:ascii="Times New Roman" w:hAnsi="Times New Roman" w:cs="Times New Roman"/>
              </w:rPr>
              <w:t>ismos resultados con</w:t>
            </w:r>
            <w:r w:rsidR="00706966" w:rsidRPr="006F17D9">
              <w:rPr>
                <w:rFonts w:ascii="Times New Roman" w:hAnsi="Times New Roman" w:cs="Times New Roman"/>
              </w:rPr>
              <w:t xml:space="preserve"> un n</w:t>
            </w:r>
            <w:r w:rsidR="006836E5" w:rsidRPr="006F17D9">
              <w:rPr>
                <w:rFonts w:ascii="Times New Roman" w:hAnsi="Times New Roman" w:cs="Times New Roman"/>
              </w:rPr>
              <w:t>ú</w:t>
            </w:r>
            <w:r w:rsidR="00706966" w:rsidRPr="006F17D9">
              <w:rPr>
                <w:rFonts w:ascii="Times New Roman" w:hAnsi="Times New Roman" w:cs="Times New Roman"/>
              </w:rPr>
              <w:t>mero igual de variables utilizadas.</w:t>
            </w:r>
          </w:p>
        </w:tc>
      </w:tr>
      <w:tr w:rsidR="00A31BDB" w:rsidRPr="006F17D9" w14:paraId="51B92127" w14:textId="77777777" w:rsidTr="000F3785">
        <w:trPr>
          <w:trHeight w:val="399"/>
          <w:jc w:val="center"/>
        </w:trPr>
        <w:tc>
          <w:tcPr>
            <w:tcW w:w="2337" w:type="dxa"/>
            <w:gridSpan w:val="2"/>
            <w:vAlign w:val="center"/>
          </w:tcPr>
          <w:p w14:paraId="650B6FFA" w14:textId="149B6BE8" w:rsidR="00A31BDB" w:rsidRPr="006F17D9" w:rsidRDefault="00A31BDB" w:rsidP="00226493">
            <w:pPr>
              <w:jc w:val="center"/>
              <w:rPr>
                <w:rFonts w:ascii="Times New Roman" w:hAnsi="Times New Roman" w:cs="Times New Roman"/>
              </w:rPr>
            </w:pPr>
            <w:r w:rsidRPr="006F17D9">
              <w:rPr>
                <w:rFonts w:ascii="Times New Roman" w:hAnsi="Times New Roman" w:cs="Times New Roman"/>
              </w:rPr>
              <w:t>IPCA</w:t>
            </w:r>
          </w:p>
        </w:tc>
        <w:tc>
          <w:tcPr>
            <w:tcW w:w="2336" w:type="dxa"/>
            <w:vAlign w:val="center"/>
          </w:tcPr>
          <w:p w14:paraId="02D3A53D" w14:textId="20932F96" w:rsidR="00A31BDB" w:rsidRPr="006F17D9" w:rsidRDefault="00123678" w:rsidP="00A31BDB">
            <w:pPr>
              <w:rPr>
                <w:rFonts w:ascii="Times New Roman" w:hAnsi="Times New Roman" w:cs="Times New Roman"/>
              </w:rPr>
            </w:pPr>
            <w:r w:rsidRPr="006F17D9">
              <w:rPr>
                <w:rFonts w:ascii="Times New Roman" w:hAnsi="Times New Roman" w:cs="Times New Roman"/>
              </w:rPr>
              <w:t>0.982089552238806</w:t>
            </w:r>
          </w:p>
        </w:tc>
        <w:tc>
          <w:tcPr>
            <w:tcW w:w="2873" w:type="dxa"/>
            <w:vAlign w:val="center"/>
          </w:tcPr>
          <w:p w14:paraId="0C76B95B" w14:textId="359E34C4" w:rsidR="00A31BDB" w:rsidRPr="006F17D9" w:rsidRDefault="00571A9C" w:rsidP="006836E5">
            <w:pPr>
              <w:jc w:val="both"/>
              <w:rPr>
                <w:rFonts w:ascii="Times New Roman" w:hAnsi="Times New Roman" w:cs="Times New Roman"/>
              </w:rPr>
            </w:pPr>
            <w:r w:rsidRPr="006F17D9">
              <w:rPr>
                <w:rFonts w:ascii="Times New Roman" w:hAnsi="Times New Roman" w:cs="Times New Roman"/>
              </w:rPr>
              <w:t xml:space="preserve">El algoritmo IPCA </w:t>
            </w:r>
            <w:r w:rsidR="00535F13" w:rsidRPr="006F17D9">
              <w:rPr>
                <w:rFonts w:ascii="Times New Roman" w:hAnsi="Times New Roman" w:cs="Times New Roman"/>
              </w:rPr>
              <w:t>muestra el mejor resultado con 7 variables utilizadas.</w:t>
            </w:r>
          </w:p>
        </w:tc>
        <w:tc>
          <w:tcPr>
            <w:tcW w:w="1804" w:type="dxa"/>
            <w:vMerge/>
            <w:vAlign w:val="center"/>
          </w:tcPr>
          <w:p w14:paraId="41B18146" w14:textId="77777777" w:rsidR="00A31BDB" w:rsidRPr="006F17D9" w:rsidRDefault="00A31BDB" w:rsidP="00A31BDB">
            <w:pPr>
              <w:rPr>
                <w:rFonts w:ascii="Times New Roman" w:hAnsi="Times New Roman" w:cs="Times New Roman"/>
              </w:rPr>
            </w:pPr>
          </w:p>
        </w:tc>
      </w:tr>
      <w:tr w:rsidR="00A31BDB" w:rsidRPr="006F17D9" w14:paraId="6105DA7D" w14:textId="77777777" w:rsidTr="000F3785">
        <w:trPr>
          <w:trHeight w:val="399"/>
          <w:jc w:val="center"/>
        </w:trPr>
        <w:tc>
          <w:tcPr>
            <w:tcW w:w="988" w:type="dxa"/>
            <w:vMerge w:val="restart"/>
            <w:vAlign w:val="center"/>
          </w:tcPr>
          <w:p w14:paraId="4639B1B4" w14:textId="41EE9DCC" w:rsidR="00A31BDB" w:rsidRPr="006F17D9" w:rsidRDefault="00A31BDB" w:rsidP="00226493">
            <w:pPr>
              <w:jc w:val="center"/>
              <w:rPr>
                <w:rFonts w:ascii="Times New Roman" w:hAnsi="Times New Roman" w:cs="Times New Roman"/>
              </w:rPr>
            </w:pPr>
            <w:r w:rsidRPr="006F17D9">
              <w:rPr>
                <w:rFonts w:ascii="Times New Roman" w:hAnsi="Times New Roman" w:cs="Times New Roman"/>
              </w:rPr>
              <w:t>KPCA</w:t>
            </w:r>
          </w:p>
        </w:tc>
        <w:tc>
          <w:tcPr>
            <w:tcW w:w="1349" w:type="dxa"/>
            <w:vAlign w:val="center"/>
          </w:tcPr>
          <w:p w14:paraId="2E632CBE" w14:textId="701F33FC" w:rsidR="00A31BDB" w:rsidRPr="006F17D9" w:rsidRDefault="00A31BDB" w:rsidP="00226493">
            <w:pPr>
              <w:jc w:val="center"/>
              <w:rPr>
                <w:rFonts w:ascii="Times New Roman" w:hAnsi="Times New Roman" w:cs="Times New Roman"/>
              </w:rPr>
            </w:pPr>
            <w:r w:rsidRPr="006F17D9">
              <w:rPr>
                <w:rFonts w:ascii="Times New Roman" w:hAnsi="Times New Roman" w:cs="Times New Roman"/>
              </w:rPr>
              <w:t>LINEAR</w:t>
            </w:r>
          </w:p>
        </w:tc>
        <w:tc>
          <w:tcPr>
            <w:tcW w:w="2336" w:type="dxa"/>
            <w:vAlign w:val="center"/>
          </w:tcPr>
          <w:p w14:paraId="2DB85382" w14:textId="0775A16E" w:rsidR="00A31BDB" w:rsidRPr="006F17D9" w:rsidRDefault="008940D0" w:rsidP="00A31BDB">
            <w:pPr>
              <w:rPr>
                <w:rFonts w:ascii="Times New Roman" w:hAnsi="Times New Roman" w:cs="Times New Roman"/>
              </w:rPr>
            </w:pPr>
            <w:r w:rsidRPr="006F17D9">
              <w:rPr>
                <w:rFonts w:ascii="Times New Roman" w:hAnsi="Times New Roman" w:cs="Times New Roman"/>
              </w:rPr>
              <w:t>0.982089552238806</w:t>
            </w:r>
          </w:p>
        </w:tc>
        <w:tc>
          <w:tcPr>
            <w:tcW w:w="2873" w:type="dxa"/>
            <w:vAlign w:val="center"/>
          </w:tcPr>
          <w:p w14:paraId="13687DF1" w14:textId="3EB013AC" w:rsidR="00A31BDB" w:rsidRPr="006F17D9" w:rsidRDefault="00535F13" w:rsidP="006836E5">
            <w:pPr>
              <w:jc w:val="both"/>
              <w:rPr>
                <w:rFonts w:ascii="Times New Roman" w:hAnsi="Times New Roman" w:cs="Times New Roman"/>
              </w:rPr>
            </w:pPr>
            <w:r w:rsidRPr="006F17D9">
              <w:rPr>
                <w:rFonts w:ascii="Times New Roman" w:hAnsi="Times New Roman" w:cs="Times New Roman"/>
              </w:rPr>
              <w:t>El algoritmo con K</w:t>
            </w:r>
            <w:r w:rsidR="00DA3CD1" w:rsidRPr="006F17D9">
              <w:rPr>
                <w:rFonts w:ascii="Times New Roman" w:hAnsi="Times New Roman" w:cs="Times New Roman"/>
              </w:rPr>
              <w:t>PCA</w:t>
            </w:r>
            <w:r w:rsidRPr="006F17D9">
              <w:rPr>
                <w:rFonts w:ascii="Times New Roman" w:hAnsi="Times New Roman" w:cs="Times New Roman"/>
              </w:rPr>
              <w:t xml:space="preserve"> Linear muestra el mejor resultado con 7 variabl</w:t>
            </w:r>
            <w:r w:rsidR="00A00D71" w:rsidRPr="006F17D9">
              <w:rPr>
                <w:rFonts w:ascii="Times New Roman" w:hAnsi="Times New Roman" w:cs="Times New Roman"/>
              </w:rPr>
              <w:t>e</w:t>
            </w:r>
            <w:r w:rsidRPr="006F17D9">
              <w:rPr>
                <w:rFonts w:ascii="Times New Roman" w:hAnsi="Times New Roman" w:cs="Times New Roman"/>
              </w:rPr>
              <w:t>s utilizadas</w:t>
            </w:r>
            <w:r w:rsidR="00A00D71" w:rsidRPr="006F17D9">
              <w:rPr>
                <w:rFonts w:ascii="Times New Roman" w:hAnsi="Times New Roman" w:cs="Times New Roman"/>
              </w:rPr>
              <w:t>.</w:t>
            </w:r>
          </w:p>
        </w:tc>
        <w:tc>
          <w:tcPr>
            <w:tcW w:w="1804" w:type="dxa"/>
            <w:vMerge/>
            <w:vAlign w:val="center"/>
          </w:tcPr>
          <w:p w14:paraId="2AB4469E" w14:textId="77777777" w:rsidR="00A31BDB" w:rsidRPr="006F17D9" w:rsidRDefault="00A31BDB" w:rsidP="00A31BDB">
            <w:pPr>
              <w:rPr>
                <w:rFonts w:ascii="Times New Roman" w:hAnsi="Times New Roman" w:cs="Times New Roman"/>
              </w:rPr>
            </w:pPr>
          </w:p>
        </w:tc>
      </w:tr>
      <w:tr w:rsidR="00A31BDB" w:rsidRPr="006F17D9" w14:paraId="5D6A9423" w14:textId="77777777" w:rsidTr="000F3785">
        <w:trPr>
          <w:trHeight w:val="399"/>
          <w:jc w:val="center"/>
        </w:trPr>
        <w:tc>
          <w:tcPr>
            <w:tcW w:w="988" w:type="dxa"/>
            <w:vMerge/>
            <w:vAlign w:val="center"/>
          </w:tcPr>
          <w:p w14:paraId="389BC501" w14:textId="35628E76" w:rsidR="00A31BDB" w:rsidRPr="006F17D9" w:rsidRDefault="00A31BDB" w:rsidP="00226493">
            <w:pPr>
              <w:jc w:val="center"/>
              <w:rPr>
                <w:rFonts w:ascii="Times New Roman" w:hAnsi="Times New Roman" w:cs="Times New Roman"/>
              </w:rPr>
            </w:pPr>
          </w:p>
        </w:tc>
        <w:tc>
          <w:tcPr>
            <w:tcW w:w="1349" w:type="dxa"/>
            <w:vAlign w:val="center"/>
          </w:tcPr>
          <w:p w14:paraId="4AE177CD" w14:textId="29F7BB83" w:rsidR="00A31BDB" w:rsidRPr="006F17D9" w:rsidRDefault="00A31BDB" w:rsidP="00226493">
            <w:pPr>
              <w:jc w:val="center"/>
              <w:rPr>
                <w:rFonts w:ascii="Times New Roman" w:hAnsi="Times New Roman" w:cs="Times New Roman"/>
              </w:rPr>
            </w:pPr>
            <w:r w:rsidRPr="006F17D9">
              <w:rPr>
                <w:rFonts w:ascii="Times New Roman" w:hAnsi="Times New Roman" w:cs="Times New Roman"/>
              </w:rPr>
              <w:t>POLY</w:t>
            </w:r>
          </w:p>
        </w:tc>
        <w:tc>
          <w:tcPr>
            <w:tcW w:w="2336" w:type="dxa"/>
            <w:vAlign w:val="center"/>
          </w:tcPr>
          <w:p w14:paraId="46BDD567" w14:textId="0DBEDE6F" w:rsidR="00A31BDB" w:rsidRPr="006F17D9" w:rsidRDefault="008940D0" w:rsidP="00A31BDB">
            <w:pPr>
              <w:rPr>
                <w:rFonts w:ascii="Times New Roman" w:hAnsi="Times New Roman" w:cs="Times New Roman"/>
              </w:rPr>
            </w:pPr>
            <w:r w:rsidRPr="006F17D9">
              <w:rPr>
                <w:rFonts w:ascii="Times New Roman" w:hAnsi="Times New Roman" w:cs="Times New Roman"/>
              </w:rPr>
              <w:t>0.9059701492537313</w:t>
            </w:r>
          </w:p>
        </w:tc>
        <w:tc>
          <w:tcPr>
            <w:tcW w:w="2873" w:type="dxa"/>
            <w:vAlign w:val="center"/>
          </w:tcPr>
          <w:p w14:paraId="7BB0B9C4" w14:textId="435BACC3" w:rsidR="00A31BDB" w:rsidRPr="006F17D9" w:rsidRDefault="00A00D71" w:rsidP="006836E5">
            <w:pPr>
              <w:jc w:val="both"/>
              <w:rPr>
                <w:rFonts w:ascii="Times New Roman" w:hAnsi="Times New Roman" w:cs="Times New Roman"/>
              </w:rPr>
            </w:pPr>
            <w:r w:rsidRPr="006F17D9">
              <w:rPr>
                <w:rFonts w:ascii="Times New Roman" w:hAnsi="Times New Roman" w:cs="Times New Roman"/>
              </w:rPr>
              <w:t xml:space="preserve">El algoritmo </w:t>
            </w:r>
            <w:r w:rsidR="00DA3CD1" w:rsidRPr="006F17D9">
              <w:rPr>
                <w:rFonts w:ascii="Times New Roman" w:hAnsi="Times New Roman" w:cs="Times New Roman"/>
              </w:rPr>
              <w:t>KPCA</w:t>
            </w:r>
            <w:r w:rsidRPr="006F17D9">
              <w:rPr>
                <w:rFonts w:ascii="Times New Roman" w:hAnsi="Times New Roman" w:cs="Times New Roman"/>
              </w:rPr>
              <w:t xml:space="preserve"> pol</w:t>
            </w:r>
            <w:r w:rsidR="00141D66" w:rsidRPr="006F17D9">
              <w:rPr>
                <w:rFonts w:ascii="Times New Roman" w:hAnsi="Times New Roman" w:cs="Times New Roman"/>
              </w:rPr>
              <w:t>in</w:t>
            </w:r>
            <w:r w:rsidRPr="006F17D9">
              <w:rPr>
                <w:rFonts w:ascii="Times New Roman" w:hAnsi="Times New Roman" w:cs="Times New Roman"/>
              </w:rPr>
              <w:t>o</w:t>
            </w:r>
            <w:r w:rsidR="00141D66" w:rsidRPr="006F17D9">
              <w:rPr>
                <w:rFonts w:ascii="Times New Roman" w:hAnsi="Times New Roman" w:cs="Times New Roman"/>
              </w:rPr>
              <w:t>m</w:t>
            </w:r>
            <w:r w:rsidRPr="006F17D9">
              <w:rPr>
                <w:rFonts w:ascii="Times New Roman" w:hAnsi="Times New Roman" w:cs="Times New Roman"/>
              </w:rPr>
              <w:t>ial muestra el mejor resultado con 6 variab</w:t>
            </w:r>
            <w:r w:rsidR="00141D66" w:rsidRPr="006F17D9">
              <w:rPr>
                <w:rFonts w:ascii="Times New Roman" w:hAnsi="Times New Roman" w:cs="Times New Roman"/>
              </w:rPr>
              <w:t>l</w:t>
            </w:r>
            <w:r w:rsidRPr="006F17D9">
              <w:rPr>
                <w:rFonts w:ascii="Times New Roman" w:hAnsi="Times New Roman" w:cs="Times New Roman"/>
              </w:rPr>
              <w:t>es uti</w:t>
            </w:r>
            <w:r w:rsidR="00141D66" w:rsidRPr="006F17D9">
              <w:rPr>
                <w:rFonts w:ascii="Times New Roman" w:hAnsi="Times New Roman" w:cs="Times New Roman"/>
              </w:rPr>
              <w:t>lizadas.</w:t>
            </w:r>
          </w:p>
        </w:tc>
        <w:tc>
          <w:tcPr>
            <w:tcW w:w="1804" w:type="dxa"/>
            <w:vMerge/>
            <w:vAlign w:val="center"/>
          </w:tcPr>
          <w:p w14:paraId="45D37CE1" w14:textId="77777777" w:rsidR="00A31BDB" w:rsidRPr="006F17D9" w:rsidRDefault="00A31BDB" w:rsidP="00A31BDB">
            <w:pPr>
              <w:rPr>
                <w:rFonts w:ascii="Times New Roman" w:hAnsi="Times New Roman" w:cs="Times New Roman"/>
              </w:rPr>
            </w:pPr>
          </w:p>
        </w:tc>
      </w:tr>
      <w:tr w:rsidR="00A31BDB" w:rsidRPr="006F17D9" w14:paraId="24F2183D" w14:textId="77777777" w:rsidTr="000F3785">
        <w:trPr>
          <w:trHeight w:val="399"/>
          <w:jc w:val="center"/>
        </w:trPr>
        <w:tc>
          <w:tcPr>
            <w:tcW w:w="988" w:type="dxa"/>
            <w:vMerge/>
            <w:vAlign w:val="center"/>
          </w:tcPr>
          <w:p w14:paraId="5CC1D8BB" w14:textId="77777777" w:rsidR="00A31BDB" w:rsidRPr="006F17D9" w:rsidRDefault="00A31BDB" w:rsidP="00226493">
            <w:pPr>
              <w:jc w:val="center"/>
              <w:rPr>
                <w:rFonts w:ascii="Times New Roman" w:hAnsi="Times New Roman" w:cs="Times New Roman"/>
              </w:rPr>
            </w:pPr>
          </w:p>
        </w:tc>
        <w:tc>
          <w:tcPr>
            <w:tcW w:w="1349" w:type="dxa"/>
            <w:vAlign w:val="center"/>
          </w:tcPr>
          <w:p w14:paraId="13A46BDB" w14:textId="09D3991A" w:rsidR="00A31BDB" w:rsidRPr="006F17D9" w:rsidRDefault="00A31BDB" w:rsidP="00226493">
            <w:pPr>
              <w:jc w:val="center"/>
              <w:rPr>
                <w:rFonts w:ascii="Times New Roman" w:hAnsi="Times New Roman" w:cs="Times New Roman"/>
              </w:rPr>
            </w:pPr>
            <w:r w:rsidRPr="006F17D9">
              <w:rPr>
                <w:rFonts w:ascii="Times New Roman" w:hAnsi="Times New Roman" w:cs="Times New Roman"/>
              </w:rPr>
              <w:t>RBF</w:t>
            </w:r>
          </w:p>
        </w:tc>
        <w:tc>
          <w:tcPr>
            <w:tcW w:w="2336" w:type="dxa"/>
            <w:vAlign w:val="center"/>
          </w:tcPr>
          <w:p w14:paraId="25CA75F2" w14:textId="17B820FB" w:rsidR="00A31BDB" w:rsidRPr="006F17D9" w:rsidRDefault="008940D0" w:rsidP="00A31BDB">
            <w:pPr>
              <w:rPr>
                <w:rFonts w:ascii="Times New Roman" w:hAnsi="Times New Roman" w:cs="Times New Roman"/>
              </w:rPr>
            </w:pPr>
            <w:r w:rsidRPr="006F17D9">
              <w:rPr>
                <w:rFonts w:ascii="Times New Roman" w:hAnsi="Times New Roman" w:cs="Times New Roman"/>
              </w:rPr>
              <w:t>0.8925373134328358</w:t>
            </w:r>
          </w:p>
        </w:tc>
        <w:tc>
          <w:tcPr>
            <w:tcW w:w="2873" w:type="dxa"/>
            <w:vAlign w:val="center"/>
          </w:tcPr>
          <w:p w14:paraId="631B8008" w14:textId="35D8660E" w:rsidR="00A31BDB" w:rsidRPr="006F17D9" w:rsidRDefault="009459C1" w:rsidP="006836E5">
            <w:pPr>
              <w:jc w:val="both"/>
              <w:rPr>
                <w:rFonts w:ascii="Times New Roman" w:hAnsi="Times New Roman" w:cs="Times New Roman"/>
              </w:rPr>
            </w:pPr>
            <w:r w:rsidRPr="006F17D9">
              <w:rPr>
                <w:rFonts w:ascii="Times New Roman" w:hAnsi="Times New Roman" w:cs="Times New Roman"/>
              </w:rPr>
              <w:t>El algoritmo con K</w:t>
            </w:r>
            <w:r w:rsidR="00DA3CD1" w:rsidRPr="006F17D9">
              <w:rPr>
                <w:rFonts w:ascii="Times New Roman" w:hAnsi="Times New Roman" w:cs="Times New Roman"/>
              </w:rPr>
              <w:t>PCA</w:t>
            </w:r>
            <w:r w:rsidRPr="006F17D9">
              <w:rPr>
                <w:rFonts w:ascii="Times New Roman" w:hAnsi="Times New Roman" w:cs="Times New Roman"/>
              </w:rPr>
              <w:t xml:space="preserve"> Gaussiano muestra el mejor resultado con 7 variables utilizadas.</w:t>
            </w:r>
          </w:p>
        </w:tc>
        <w:tc>
          <w:tcPr>
            <w:tcW w:w="1804" w:type="dxa"/>
            <w:vMerge/>
            <w:vAlign w:val="center"/>
          </w:tcPr>
          <w:p w14:paraId="310B98CF" w14:textId="77777777" w:rsidR="00A31BDB" w:rsidRPr="006F17D9" w:rsidRDefault="00A31BDB" w:rsidP="0071324D">
            <w:pPr>
              <w:keepNext/>
              <w:rPr>
                <w:rFonts w:ascii="Times New Roman" w:hAnsi="Times New Roman" w:cs="Times New Roman"/>
              </w:rPr>
            </w:pPr>
          </w:p>
        </w:tc>
      </w:tr>
    </w:tbl>
    <w:p w14:paraId="056E9DB7" w14:textId="56C4AF17" w:rsidR="0071324D" w:rsidRPr="00D87C36" w:rsidRDefault="0071324D" w:rsidP="00D87C36">
      <w:pPr>
        <w:pStyle w:val="Descripcin"/>
        <w:rPr>
          <w:rFonts w:ascii="Times New Roman" w:hAnsi="Times New Roman" w:cs="Times New Roman"/>
          <w:color w:val="auto"/>
          <w:sz w:val="28"/>
          <w:szCs w:val="28"/>
        </w:rPr>
      </w:pPr>
      <w:r w:rsidRPr="00D87C36">
        <w:rPr>
          <w:rFonts w:ascii="Times New Roman" w:hAnsi="Times New Roman" w:cs="Times New Roman"/>
          <w:b/>
          <w:color w:val="auto"/>
          <w:sz w:val="20"/>
          <w:szCs w:val="20"/>
        </w:rPr>
        <w:t xml:space="preserve">Tabla </w:t>
      </w:r>
      <w:r w:rsidR="009864B0" w:rsidRPr="00D87C36">
        <w:rPr>
          <w:rFonts w:ascii="Times New Roman" w:hAnsi="Times New Roman" w:cs="Times New Roman"/>
          <w:b/>
          <w:color w:val="auto"/>
          <w:sz w:val="20"/>
          <w:szCs w:val="20"/>
        </w:rPr>
        <w:fldChar w:fldCharType="begin"/>
      </w:r>
      <w:r w:rsidR="009864B0" w:rsidRPr="00D87C36">
        <w:rPr>
          <w:rFonts w:ascii="Times New Roman" w:hAnsi="Times New Roman" w:cs="Times New Roman"/>
          <w:b/>
          <w:color w:val="auto"/>
          <w:sz w:val="20"/>
          <w:szCs w:val="20"/>
        </w:rPr>
        <w:instrText xml:space="preserve"> SEQ Tabla \* ARABIC </w:instrText>
      </w:r>
      <w:r w:rsidR="009864B0" w:rsidRPr="00D87C36">
        <w:rPr>
          <w:rFonts w:ascii="Times New Roman" w:hAnsi="Times New Roman" w:cs="Times New Roman"/>
          <w:b/>
          <w:color w:val="auto"/>
          <w:sz w:val="20"/>
          <w:szCs w:val="20"/>
        </w:rPr>
        <w:fldChar w:fldCharType="separate"/>
      </w:r>
      <w:r w:rsidR="009864B0" w:rsidRPr="00D87C36">
        <w:rPr>
          <w:rFonts w:ascii="Times New Roman" w:hAnsi="Times New Roman" w:cs="Times New Roman"/>
          <w:b/>
          <w:color w:val="auto"/>
          <w:sz w:val="20"/>
          <w:szCs w:val="20"/>
        </w:rPr>
        <w:t>1</w:t>
      </w:r>
      <w:r w:rsidR="009864B0" w:rsidRPr="00D87C36">
        <w:rPr>
          <w:rFonts w:ascii="Times New Roman" w:hAnsi="Times New Roman" w:cs="Times New Roman"/>
          <w:b/>
          <w:color w:val="auto"/>
          <w:sz w:val="20"/>
          <w:szCs w:val="20"/>
        </w:rPr>
        <w:fldChar w:fldCharType="end"/>
      </w:r>
      <w:r w:rsidRPr="00D87C36">
        <w:rPr>
          <w:rFonts w:ascii="Times New Roman" w:hAnsi="Times New Roman" w:cs="Times New Roman"/>
          <w:color w:val="auto"/>
          <w:sz w:val="20"/>
          <w:szCs w:val="20"/>
        </w:rPr>
        <w:t xml:space="preserve"> Datos normales, normalizados, discretizados</w:t>
      </w:r>
    </w:p>
    <w:p w14:paraId="2BDB4B25" w14:textId="0A5F4F37" w:rsidR="005D2B62" w:rsidRDefault="005D2B62" w:rsidP="00D77136">
      <w:pPr>
        <w:rPr>
          <w:rFonts w:ascii="Times New Roman" w:hAnsi="Times New Roman" w:cs="Times New Roman"/>
          <w:b/>
          <w:bCs/>
          <w:sz w:val="24"/>
          <w:szCs w:val="24"/>
          <w:lang w:val="es-MX"/>
        </w:rPr>
      </w:pPr>
      <w:r>
        <w:rPr>
          <w:rFonts w:ascii="Times New Roman" w:hAnsi="Times New Roman" w:cs="Times New Roman"/>
          <w:b/>
          <w:bCs/>
          <w:sz w:val="24"/>
          <w:szCs w:val="24"/>
          <w:lang w:val="es-MX"/>
        </w:rPr>
        <w:t>Análisis</w:t>
      </w:r>
    </w:p>
    <w:p w14:paraId="0E5C767C" w14:textId="1C000574" w:rsidR="00286E35" w:rsidRDefault="00CA1E33" w:rsidP="00D77136">
      <w:pPr>
        <w:rPr>
          <w:rFonts w:ascii="Times New Roman" w:hAnsi="Times New Roman" w:cs="Times New Roman"/>
          <w:sz w:val="24"/>
          <w:szCs w:val="24"/>
          <w:lang w:val="es-MX"/>
        </w:rPr>
      </w:pPr>
      <w:r>
        <w:rPr>
          <w:rFonts w:ascii="Times New Roman" w:hAnsi="Times New Roman" w:cs="Times New Roman"/>
          <w:sz w:val="24"/>
          <w:szCs w:val="24"/>
          <w:lang w:val="es-MX"/>
        </w:rPr>
        <w:t xml:space="preserve">Al </w:t>
      </w:r>
      <w:r w:rsidR="0003271B">
        <w:rPr>
          <w:rFonts w:ascii="Times New Roman" w:hAnsi="Times New Roman" w:cs="Times New Roman"/>
          <w:sz w:val="24"/>
          <w:szCs w:val="24"/>
          <w:lang w:val="es-MX"/>
        </w:rPr>
        <w:t>culminar las pruebas y analizar los datos en la tabla presentada</w:t>
      </w:r>
      <w:r w:rsidR="00A24A5A">
        <w:rPr>
          <w:rFonts w:ascii="Times New Roman" w:hAnsi="Times New Roman" w:cs="Times New Roman"/>
          <w:sz w:val="24"/>
          <w:szCs w:val="24"/>
          <w:lang w:val="es-MX"/>
        </w:rPr>
        <w:t xml:space="preserve"> se puede concluir:</w:t>
      </w:r>
    </w:p>
    <w:p w14:paraId="28BF57BC" w14:textId="1F8A85BE" w:rsidR="00A24A5A" w:rsidRPr="00286E35" w:rsidRDefault="00282453" w:rsidP="00EC7BF9">
      <w:pPr>
        <w:spacing w:line="276" w:lineRule="auto"/>
        <w:ind w:left="142"/>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Los resultados obtenidos con los tres algoritmos mencionados anteriormente muestran</w:t>
      </w:r>
      <w:r w:rsidR="00EB6A18">
        <w:rPr>
          <w:rFonts w:ascii="Times New Roman" w:hAnsi="Times New Roman" w:cs="Times New Roman"/>
          <w:sz w:val="24"/>
          <w:szCs w:val="24"/>
          <w:lang w:val="es-MX"/>
        </w:rPr>
        <w:t xml:space="preserve"> que PCA, IPCA, KPCA Linear tienen el mismo resultado con 7 variables utilizadas</w:t>
      </w:r>
      <w:r w:rsidR="008369DB">
        <w:rPr>
          <w:rFonts w:ascii="Times New Roman" w:hAnsi="Times New Roman" w:cs="Times New Roman"/>
          <w:sz w:val="24"/>
          <w:szCs w:val="24"/>
          <w:lang w:val="es-MX"/>
        </w:rPr>
        <w:t>, es decir, al final se puede elegir y trabajar con cua</w:t>
      </w:r>
      <w:r w:rsidR="005D0941">
        <w:rPr>
          <w:rFonts w:ascii="Times New Roman" w:hAnsi="Times New Roman" w:cs="Times New Roman"/>
          <w:sz w:val="24"/>
          <w:szCs w:val="24"/>
          <w:lang w:val="es-MX"/>
        </w:rPr>
        <w:t>lquiera de ellos para el entrenamiento de un modelo predictivo.</w:t>
      </w:r>
    </w:p>
    <w:p w14:paraId="53594F56" w14:textId="530DDFDA" w:rsidR="005D2B62" w:rsidRDefault="005D2B62" w:rsidP="002A4A34">
      <w:pPr>
        <w:pStyle w:val="Prrafodelista"/>
        <w:numPr>
          <w:ilvl w:val="0"/>
          <w:numId w:val="3"/>
        </w:numPr>
        <w:ind w:left="426"/>
        <w:rPr>
          <w:rFonts w:ascii="Times New Roman" w:hAnsi="Times New Roman" w:cs="Times New Roman"/>
          <w:b/>
          <w:bCs/>
          <w:sz w:val="24"/>
          <w:szCs w:val="24"/>
          <w:lang w:val="es-MX"/>
        </w:rPr>
      </w:pPr>
      <w:r>
        <w:rPr>
          <w:rFonts w:ascii="Times New Roman" w:hAnsi="Times New Roman" w:cs="Times New Roman"/>
          <w:b/>
          <w:bCs/>
          <w:sz w:val="24"/>
          <w:szCs w:val="24"/>
          <w:lang w:val="es-MX"/>
        </w:rPr>
        <w:t>Tendencia de regulación</w:t>
      </w:r>
    </w:p>
    <w:p w14:paraId="2EB3AB0B" w14:textId="6EB68D6C" w:rsidR="00286E35" w:rsidRDefault="00FC52DB" w:rsidP="00EC7BF9">
      <w:pPr>
        <w:spacing w:line="276" w:lineRule="auto"/>
        <w:ind w:left="142"/>
        <w:jc w:val="both"/>
        <w:rPr>
          <w:rFonts w:ascii="Times New Roman" w:hAnsi="Times New Roman" w:cs="Times New Roman"/>
          <w:sz w:val="24"/>
          <w:szCs w:val="24"/>
          <w:lang w:val="es-MX"/>
        </w:rPr>
      </w:pPr>
      <w:r w:rsidRPr="00FC52DB">
        <w:rPr>
          <w:rFonts w:ascii="Times New Roman" w:hAnsi="Times New Roman" w:cs="Times New Roman"/>
          <w:sz w:val="24"/>
          <w:szCs w:val="24"/>
          <w:lang w:val="es-MX"/>
        </w:rPr>
        <w:t>Continuando con las estrategias para evitar la complejidad y simplicidad excesiva en modelos predictivos, la tendencia de regulación se enfoca en penalizar aquellas características (</w:t>
      </w:r>
      <w:proofErr w:type="spellStart"/>
      <w:r w:rsidRPr="00FC52DB">
        <w:rPr>
          <w:rFonts w:ascii="Times New Roman" w:hAnsi="Times New Roman" w:cs="Times New Roman"/>
          <w:sz w:val="24"/>
          <w:szCs w:val="24"/>
          <w:lang w:val="es-MX"/>
        </w:rPr>
        <w:t>features</w:t>
      </w:r>
      <w:proofErr w:type="spellEnd"/>
      <w:r w:rsidRPr="00FC52DB">
        <w:rPr>
          <w:rFonts w:ascii="Times New Roman" w:hAnsi="Times New Roman" w:cs="Times New Roman"/>
          <w:sz w:val="24"/>
          <w:szCs w:val="24"/>
          <w:lang w:val="es-MX"/>
        </w:rPr>
        <w:t xml:space="preserve">) que no contribuyen o restan información al modelo. Esta técnica abarca métodos como Lineal, Lasso, Ridge y </w:t>
      </w:r>
      <w:proofErr w:type="spellStart"/>
      <w:r w:rsidRPr="00FC52DB">
        <w:rPr>
          <w:rFonts w:ascii="Times New Roman" w:hAnsi="Times New Roman" w:cs="Times New Roman"/>
          <w:sz w:val="24"/>
          <w:szCs w:val="24"/>
          <w:lang w:val="es-MX"/>
        </w:rPr>
        <w:t>ElasticNet</w:t>
      </w:r>
      <w:proofErr w:type="spellEnd"/>
      <w:r w:rsidRPr="00FC52DB">
        <w:rPr>
          <w:rFonts w:ascii="Times New Roman" w:hAnsi="Times New Roman" w:cs="Times New Roman"/>
          <w:sz w:val="24"/>
          <w:szCs w:val="24"/>
          <w:lang w:val="es-MX"/>
        </w:rPr>
        <w:t>.</w:t>
      </w:r>
    </w:p>
    <w:p w14:paraId="58D118F2" w14:textId="77777777" w:rsidR="00FF07F2" w:rsidRDefault="00EA0C7A" w:rsidP="00FF07F2">
      <w:pPr>
        <w:keepNext/>
        <w:jc w:val="center"/>
      </w:pPr>
      <w:r w:rsidRPr="00EA0C7A">
        <w:rPr>
          <w:rFonts w:ascii="Times New Roman" w:hAnsi="Times New Roman" w:cs="Times New Roman"/>
          <w:noProof/>
          <w:sz w:val="24"/>
          <w:szCs w:val="24"/>
          <w:lang w:val="es-MX"/>
        </w:rPr>
        <w:drawing>
          <wp:inline distT="0" distB="0" distL="0" distR="0" wp14:anchorId="300D3BEC" wp14:editId="52B54F5E">
            <wp:extent cx="5854162" cy="3051545"/>
            <wp:effectExtent l="0" t="0" r="0" b="0"/>
            <wp:docPr id="444325437" name="Imagen 44432543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25437" name="Imagen 1" descr="Texto&#10;&#10;Descripción generada automáticamente"/>
                    <pic:cNvPicPr/>
                  </pic:nvPicPr>
                  <pic:blipFill>
                    <a:blip r:embed="rId13"/>
                    <a:stretch>
                      <a:fillRect/>
                    </a:stretch>
                  </pic:blipFill>
                  <pic:spPr>
                    <a:xfrm>
                      <a:off x="0" y="0"/>
                      <a:ext cx="5891710" cy="3071117"/>
                    </a:xfrm>
                    <a:prstGeom prst="rect">
                      <a:avLst/>
                    </a:prstGeom>
                  </pic:spPr>
                </pic:pic>
              </a:graphicData>
            </a:graphic>
          </wp:inline>
        </w:drawing>
      </w:r>
    </w:p>
    <w:p w14:paraId="2EEBD033" w14:textId="37DFF862" w:rsidR="00875750" w:rsidRPr="00D87C36" w:rsidRDefault="00FF07F2" w:rsidP="00FF07F2">
      <w:pPr>
        <w:pStyle w:val="Descripcin"/>
        <w:rPr>
          <w:rFonts w:ascii="Times New Roman" w:hAnsi="Times New Roman" w:cs="Times New Roman"/>
          <w:color w:val="auto"/>
          <w:sz w:val="20"/>
          <w:szCs w:val="20"/>
        </w:rPr>
      </w:pPr>
      <w:r w:rsidRPr="00D87C36">
        <w:rPr>
          <w:rFonts w:ascii="Times New Roman" w:hAnsi="Times New Roman" w:cs="Times New Roman"/>
          <w:b/>
          <w:bCs/>
          <w:color w:val="auto"/>
          <w:sz w:val="20"/>
          <w:szCs w:val="20"/>
        </w:rPr>
        <w:t xml:space="preserve">Figura </w:t>
      </w:r>
      <w:r w:rsidRPr="00D87C36">
        <w:rPr>
          <w:rFonts w:ascii="Times New Roman" w:hAnsi="Times New Roman" w:cs="Times New Roman"/>
          <w:b/>
          <w:bCs/>
          <w:color w:val="auto"/>
          <w:sz w:val="20"/>
          <w:szCs w:val="20"/>
        </w:rPr>
        <w:fldChar w:fldCharType="begin"/>
      </w:r>
      <w:r w:rsidRPr="00D87C36">
        <w:rPr>
          <w:rFonts w:ascii="Times New Roman" w:hAnsi="Times New Roman" w:cs="Times New Roman"/>
          <w:b/>
          <w:bCs/>
          <w:color w:val="auto"/>
          <w:sz w:val="20"/>
          <w:szCs w:val="20"/>
        </w:rPr>
        <w:instrText xml:space="preserve"> SEQ Figura \* ARABIC </w:instrText>
      </w:r>
      <w:r w:rsidRPr="00D87C36">
        <w:rPr>
          <w:rFonts w:ascii="Times New Roman" w:hAnsi="Times New Roman" w:cs="Times New Roman"/>
          <w:b/>
          <w:bCs/>
          <w:color w:val="auto"/>
          <w:sz w:val="20"/>
          <w:szCs w:val="20"/>
        </w:rPr>
        <w:fldChar w:fldCharType="separate"/>
      </w:r>
      <w:r w:rsidRPr="00D87C36">
        <w:rPr>
          <w:rFonts w:ascii="Times New Roman" w:hAnsi="Times New Roman" w:cs="Times New Roman"/>
          <w:b/>
          <w:bCs/>
          <w:noProof/>
          <w:color w:val="auto"/>
          <w:sz w:val="20"/>
          <w:szCs w:val="20"/>
        </w:rPr>
        <w:t>3</w:t>
      </w:r>
      <w:r w:rsidRPr="00D87C36">
        <w:rPr>
          <w:rFonts w:ascii="Times New Roman" w:hAnsi="Times New Roman" w:cs="Times New Roman"/>
          <w:b/>
          <w:bCs/>
          <w:color w:val="auto"/>
          <w:sz w:val="20"/>
          <w:szCs w:val="20"/>
        </w:rPr>
        <w:fldChar w:fldCharType="end"/>
      </w:r>
      <w:r w:rsidRPr="00D87C36">
        <w:rPr>
          <w:rFonts w:ascii="Times New Roman" w:hAnsi="Times New Roman" w:cs="Times New Roman"/>
          <w:color w:val="auto"/>
          <w:sz w:val="20"/>
          <w:szCs w:val="20"/>
        </w:rPr>
        <w:t xml:space="preserve"> Regularización</w:t>
      </w:r>
    </w:p>
    <w:p w14:paraId="1B6545E1" w14:textId="2619062D" w:rsidR="00EA0C7A" w:rsidRDefault="00A7364F" w:rsidP="000D19EC">
      <w:pPr>
        <w:jc w:val="both"/>
        <w:rPr>
          <w:rFonts w:ascii="Times New Roman" w:hAnsi="Times New Roman" w:cs="Times New Roman"/>
          <w:sz w:val="24"/>
          <w:szCs w:val="24"/>
        </w:rPr>
      </w:pPr>
      <w:r>
        <w:rPr>
          <w:rFonts w:ascii="Times New Roman" w:hAnsi="Times New Roman" w:cs="Times New Roman"/>
          <w:sz w:val="24"/>
          <w:szCs w:val="24"/>
        </w:rPr>
        <w:t>Al aplicar esta técnica</w:t>
      </w:r>
      <w:r w:rsidR="00851DF0">
        <w:rPr>
          <w:rFonts w:ascii="Times New Roman" w:hAnsi="Times New Roman" w:cs="Times New Roman"/>
          <w:sz w:val="24"/>
          <w:szCs w:val="24"/>
        </w:rPr>
        <w:t xml:space="preserve"> en el </w:t>
      </w:r>
      <w:proofErr w:type="spellStart"/>
      <w:r w:rsidR="00851DF0">
        <w:rPr>
          <w:rFonts w:ascii="Times New Roman" w:hAnsi="Times New Roman" w:cs="Times New Roman"/>
          <w:sz w:val="24"/>
          <w:szCs w:val="24"/>
        </w:rPr>
        <w:t>dataset</w:t>
      </w:r>
      <w:proofErr w:type="spellEnd"/>
      <w:r>
        <w:rPr>
          <w:rFonts w:ascii="Times New Roman" w:hAnsi="Times New Roman" w:cs="Times New Roman"/>
          <w:sz w:val="24"/>
          <w:szCs w:val="24"/>
        </w:rPr>
        <w:t xml:space="preserve"> muestra que </w:t>
      </w:r>
      <w:proofErr w:type="spellStart"/>
      <w:r w:rsidR="00851DF0">
        <w:rPr>
          <w:rFonts w:ascii="Times New Roman" w:hAnsi="Times New Roman" w:cs="Times New Roman"/>
          <w:sz w:val="24"/>
          <w:szCs w:val="24"/>
        </w:rPr>
        <w:t>feature</w:t>
      </w:r>
      <w:proofErr w:type="spellEnd"/>
      <w:r w:rsidR="00851DF0">
        <w:rPr>
          <w:rFonts w:ascii="Times New Roman" w:hAnsi="Times New Roman" w:cs="Times New Roman"/>
          <w:sz w:val="24"/>
          <w:szCs w:val="24"/>
        </w:rPr>
        <w:t xml:space="preserve"> </w:t>
      </w:r>
      <w:r w:rsidR="00D352C8">
        <w:rPr>
          <w:rFonts w:ascii="Times New Roman" w:hAnsi="Times New Roman" w:cs="Times New Roman"/>
          <w:sz w:val="24"/>
          <w:szCs w:val="24"/>
        </w:rPr>
        <w:t xml:space="preserve">tiene </w:t>
      </w:r>
      <w:r w:rsidR="008A1402">
        <w:rPr>
          <w:rFonts w:ascii="Times New Roman" w:hAnsi="Times New Roman" w:cs="Times New Roman"/>
          <w:sz w:val="24"/>
          <w:szCs w:val="24"/>
        </w:rPr>
        <w:t>l</w:t>
      </w:r>
      <w:r w:rsidR="00D352C8">
        <w:rPr>
          <w:rFonts w:ascii="Times New Roman" w:hAnsi="Times New Roman" w:cs="Times New Roman"/>
          <w:sz w:val="24"/>
          <w:szCs w:val="24"/>
        </w:rPr>
        <w:t>a variable de mayor peso</w:t>
      </w:r>
      <w:r w:rsidR="00C21DBE">
        <w:rPr>
          <w:rFonts w:ascii="Times New Roman" w:hAnsi="Times New Roman" w:cs="Times New Roman"/>
          <w:sz w:val="24"/>
          <w:szCs w:val="24"/>
        </w:rPr>
        <w:t xml:space="preserve"> para la predicción de</w:t>
      </w:r>
      <w:r w:rsidR="00E5694B">
        <w:rPr>
          <w:rFonts w:ascii="Times New Roman" w:hAnsi="Times New Roman" w:cs="Times New Roman"/>
          <w:sz w:val="24"/>
          <w:szCs w:val="24"/>
        </w:rPr>
        <w:t xml:space="preserve"> la incidencia en las plantas de cacao</w:t>
      </w:r>
      <w:r w:rsidR="00D352C8">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1363"/>
        <w:gridCol w:w="1609"/>
        <w:gridCol w:w="1843"/>
        <w:gridCol w:w="2410"/>
        <w:gridCol w:w="2125"/>
      </w:tblGrid>
      <w:tr w:rsidR="00D352C8" w:rsidRPr="00533B91" w14:paraId="2A66997E" w14:textId="77777777" w:rsidTr="00E76107">
        <w:tc>
          <w:tcPr>
            <w:tcW w:w="1363" w:type="dxa"/>
          </w:tcPr>
          <w:p w14:paraId="2C0D1408" w14:textId="1451D8D6" w:rsidR="00D352C8" w:rsidRPr="00533B91" w:rsidRDefault="00284025" w:rsidP="00EA0C7A">
            <w:pPr>
              <w:rPr>
                <w:rFonts w:ascii="Times New Roman" w:hAnsi="Times New Roman" w:cs="Times New Roman"/>
                <w:b/>
                <w:bCs/>
              </w:rPr>
            </w:pPr>
            <w:r w:rsidRPr="00533B91">
              <w:rPr>
                <w:rFonts w:ascii="Times New Roman" w:hAnsi="Times New Roman" w:cs="Times New Roman"/>
                <w:b/>
                <w:bCs/>
              </w:rPr>
              <w:t>Algoritmos</w:t>
            </w:r>
          </w:p>
        </w:tc>
        <w:tc>
          <w:tcPr>
            <w:tcW w:w="1609" w:type="dxa"/>
          </w:tcPr>
          <w:p w14:paraId="0CC64C41" w14:textId="4BBDA6D4" w:rsidR="00D352C8" w:rsidRPr="00533B91" w:rsidRDefault="00CF4588" w:rsidP="00EA0C7A">
            <w:pPr>
              <w:rPr>
                <w:rFonts w:ascii="Times New Roman" w:hAnsi="Times New Roman" w:cs="Times New Roman"/>
                <w:b/>
                <w:bCs/>
              </w:rPr>
            </w:pPr>
            <w:r w:rsidRPr="00533B91">
              <w:rPr>
                <w:rFonts w:ascii="Times New Roman" w:hAnsi="Times New Roman" w:cs="Times New Roman"/>
                <w:b/>
                <w:bCs/>
              </w:rPr>
              <w:t>Resultados</w:t>
            </w:r>
          </w:p>
        </w:tc>
        <w:tc>
          <w:tcPr>
            <w:tcW w:w="1843" w:type="dxa"/>
          </w:tcPr>
          <w:p w14:paraId="2E6808D2" w14:textId="10FAA72E" w:rsidR="00D352C8" w:rsidRPr="00533B91" w:rsidRDefault="00CF4588" w:rsidP="00EA0C7A">
            <w:pPr>
              <w:rPr>
                <w:rFonts w:ascii="Times New Roman" w:hAnsi="Times New Roman" w:cs="Times New Roman"/>
                <w:b/>
                <w:bCs/>
              </w:rPr>
            </w:pPr>
            <w:r w:rsidRPr="00533B91">
              <w:rPr>
                <w:rFonts w:ascii="Times New Roman" w:hAnsi="Times New Roman" w:cs="Times New Roman"/>
                <w:b/>
                <w:bCs/>
              </w:rPr>
              <w:t>Variables</w:t>
            </w:r>
          </w:p>
        </w:tc>
        <w:tc>
          <w:tcPr>
            <w:tcW w:w="2410" w:type="dxa"/>
          </w:tcPr>
          <w:p w14:paraId="68272466" w14:textId="35DF55FD" w:rsidR="00D352C8" w:rsidRPr="00533B91" w:rsidRDefault="00CF4588" w:rsidP="00EA0C7A">
            <w:pPr>
              <w:rPr>
                <w:rFonts w:ascii="Times New Roman" w:hAnsi="Times New Roman" w:cs="Times New Roman"/>
                <w:b/>
                <w:bCs/>
              </w:rPr>
            </w:pPr>
            <w:r w:rsidRPr="00533B91">
              <w:rPr>
                <w:rFonts w:ascii="Times New Roman" w:hAnsi="Times New Roman" w:cs="Times New Roman"/>
                <w:b/>
                <w:bCs/>
              </w:rPr>
              <w:t>Análisis</w:t>
            </w:r>
          </w:p>
        </w:tc>
        <w:tc>
          <w:tcPr>
            <w:tcW w:w="2125" w:type="dxa"/>
          </w:tcPr>
          <w:p w14:paraId="40AC3B2A" w14:textId="23D6CC98" w:rsidR="00D352C8" w:rsidRPr="00533B91" w:rsidRDefault="00CF4588" w:rsidP="00EA0C7A">
            <w:pPr>
              <w:rPr>
                <w:rFonts w:ascii="Times New Roman" w:hAnsi="Times New Roman" w:cs="Times New Roman"/>
                <w:b/>
                <w:bCs/>
              </w:rPr>
            </w:pPr>
            <w:r w:rsidRPr="00533B91">
              <w:rPr>
                <w:rFonts w:ascii="Times New Roman" w:hAnsi="Times New Roman" w:cs="Times New Roman"/>
                <w:b/>
                <w:bCs/>
              </w:rPr>
              <w:t>Conclusión</w:t>
            </w:r>
          </w:p>
        </w:tc>
      </w:tr>
      <w:tr w:rsidR="00D352C8" w:rsidRPr="00533B91" w14:paraId="2301B9AE" w14:textId="77777777" w:rsidTr="00E76107">
        <w:tc>
          <w:tcPr>
            <w:tcW w:w="1363" w:type="dxa"/>
          </w:tcPr>
          <w:p w14:paraId="3D1B4B71" w14:textId="6BC57EF0" w:rsidR="00D352C8" w:rsidRPr="00533B91" w:rsidRDefault="00CF4588" w:rsidP="00EA0C7A">
            <w:pPr>
              <w:rPr>
                <w:rFonts w:ascii="Times New Roman" w:hAnsi="Times New Roman" w:cs="Times New Roman"/>
              </w:rPr>
            </w:pPr>
            <w:r w:rsidRPr="00533B91">
              <w:rPr>
                <w:rFonts w:ascii="Times New Roman" w:hAnsi="Times New Roman" w:cs="Times New Roman"/>
              </w:rPr>
              <w:t>Score Lineal</w:t>
            </w:r>
          </w:p>
        </w:tc>
        <w:tc>
          <w:tcPr>
            <w:tcW w:w="1609" w:type="dxa"/>
          </w:tcPr>
          <w:p w14:paraId="3B078CA9" w14:textId="77777777" w:rsidR="00215026" w:rsidRPr="00533B91" w:rsidRDefault="00215026" w:rsidP="00215026">
            <w:pPr>
              <w:rPr>
                <w:rFonts w:ascii="Times New Roman" w:hAnsi="Times New Roman" w:cs="Times New Roman"/>
              </w:rPr>
            </w:pPr>
            <w:r w:rsidRPr="00533B91">
              <w:rPr>
                <w:rFonts w:ascii="Times New Roman" w:hAnsi="Times New Roman" w:cs="Times New Roman"/>
              </w:rPr>
              <w:t>[-0.01235473</w:t>
            </w:r>
          </w:p>
          <w:p w14:paraId="744B8B0D" w14:textId="77777777" w:rsidR="00FA39E1" w:rsidRPr="00533B91" w:rsidRDefault="00215026" w:rsidP="00215026">
            <w:pPr>
              <w:rPr>
                <w:rFonts w:ascii="Times New Roman" w:hAnsi="Times New Roman" w:cs="Times New Roman"/>
              </w:rPr>
            </w:pPr>
            <w:r w:rsidRPr="00533B91">
              <w:rPr>
                <w:rFonts w:ascii="Times New Roman" w:hAnsi="Times New Roman" w:cs="Times New Roman"/>
              </w:rPr>
              <w:t>0.42352019</w:t>
            </w:r>
          </w:p>
          <w:p w14:paraId="01D27898" w14:textId="77777777" w:rsidR="00FA39E1" w:rsidRPr="00533B91" w:rsidRDefault="00FA39E1" w:rsidP="00215026">
            <w:pPr>
              <w:rPr>
                <w:rFonts w:ascii="Times New Roman" w:hAnsi="Times New Roman" w:cs="Times New Roman"/>
              </w:rPr>
            </w:pPr>
            <w:r w:rsidRPr="00533B91">
              <w:rPr>
                <w:rFonts w:ascii="Times New Roman" w:hAnsi="Times New Roman" w:cs="Times New Roman"/>
              </w:rPr>
              <w:t>-</w:t>
            </w:r>
            <w:r w:rsidR="00215026" w:rsidRPr="00533B91">
              <w:rPr>
                <w:rFonts w:ascii="Times New Roman" w:hAnsi="Times New Roman" w:cs="Times New Roman"/>
              </w:rPr>
              <w:t>0.000967</w:t>
            </w:r>
          </w:p>
          <w:p w14:paraId="56184AE2" w14:textId="77777777" w:rsidR="00335CE1" w:rsidRPr="00533B91" w:rsidRDefault="00215026" w:rsidP="00215026">
            <w:pPr>
              <w:rPr>
                <w:rFonts w:ascii="Times New Roman" w:hAnsi="Times New Roman" w:cs="Times New Roman"/>
              </w:rPr>
            </w:pPr>
            <w:r w:rsidRPr="00533B91">
              <w:rPr>
                <w:rFonts w:ascii="Times New Roman" w:hAnsi="Times New Roman" w:cs="Times New Roman"/>
              </w:rPr>
              <w:t xml:space="preserve">0.00648492 </w:t>
            </w:r>
          </w:p>
          <w:p w14:paraId="28D0BB2C" w14:textId="77777777" w:rsidR="00335CE1" w:rsidRPr="00533B91" w:rsidRDefault="00215026" w:rsidP="00215026">
            <w:pPr>
              <w:rPr>
                <w:rFonts w:ascii="Times New Roman" w:hAnsi="Times New Roman" w:cs="Times New Roman"/>
              </w:rPr>
            </w:pPr>
            <w:r w:rsidRPr="00533B91">
              <w:rPr>
                <w:rFonts w:ascii="Times New Roman" w:hAnsi="Times New Roman" w:cs="Times New Roman"/>
              </w:rPr>
              <w:t xml:space="preserve">-0.02038945 </w:t>
            </w:r>
          </w:p>
          <w:p w14:paraId="592F5800" w14:textId="77777777" w:rsidR="00335CE1" w:rsidRPr="00533B91" w:rsidRDefault="00215026" w:rsidP="00215026">
            <w:pPr>
              <w:rPr>
                <w:rFonts w:ascii="Times New Roman" w:hAnsi="Times New Roman" w:cs="Times New Roman"/>
              </w:rPr>
            </w:pPr>
            <w:r w:rsidRPr="00533B91">
              <w:rPr>
                <w:rFonts w:ascii="Times New Roman" w:hAnsi="Times New Roman" w:cs="Times New Roman"/>
              </w:rPr>
              <w:t>-0.07396781</w:t>
            </w:r>
          </w:p>
          <w:p w14:paraId="782C628B" w14:textId="77777777" w:rsidR="00335CE1" w:rsidRPr="00533B91" w:rsidRDefault="00215026" w:rsidP="00215026">
            <w:pPr>
              <w:rPr>
                <w:rFonts w:ascii="Times New Roman" w:hAnsi="Times New Roman" w:cs="Times New Roman"/>
              </w:rPr>
            </w:pPr>
            <w:r w:rsidRPr="00533B91">
              <w:rPr>
                <w:rFonts w:ascii="Times New Roman" w:hAnsi="Times New Roman" w:cs="Times New Roman"/>
              </w:rPr>
              <w:t xml:space="preserve">0.05032552 </w:t>
            </w:r>
          </w:p>
          <w:p w14:paraId="5B2A11A1" w14:textId="084FCB06" w:rsidR="00D352C8" w:rsidRPr="00533B91" w:rsidRDefault="00215026" w:rsidP="00EA0C7A">
            <w:pPr>
              <w:rPr>
                <w:rFonts w:ascii="Times New Roman" w:hAnsi="Times New Roman" w:cs="Times New Roman"/>
              </w:rPr>
            </w:pPr>
            <w:r w:rsidRPr="00533B91">
              <w:rPr>
                <w:rFonts w:ascii="Times New Roman" w:hAnsi="Times New Roman" w:cs="Times New Roman"/>
              </w:rPr>
              <w:t>-0.00536126]</w:t>
            </w:r>
          </w:p>
        </w:tc>
        <w:tc>
          <w:tcPr>
            <w:tcW w:w="1843" w:type="dxa"/>
          </w:tcPr>
          <w:p w14:paraId="56AAB2C1" w14:textId="77777777" w:rsidR="00941FD9" w:rsidRPr="000100DF" w:rsidRDefault="00941FD9" w:rsidP="00EA0C7A">
            <w:pPr>
              <w:rPr>
                <w:rFonts w:ascii="Times New Roman" w:hAnsi="Times New Roman" w:cs="Times New Roman"/>
                <w:lang w:val="pt-PT"/>
              </w:rPr>
            </w:pPr>
            <w:r w:rsidRPr="000100DF">
              <w:rPr>
                <w:rFonts w:ascii="Times New Roman" w:hAnsi="Times New Roman" w:cs="Times New Roman"/>
                <w:lang w:val="pt-PT"/>
              </w:rPr>
              <w:t>Temperature</w:t>
            </w:r>
          </w:p>
          <w:p w14:paraId="5D92ACD7" w14:textId="77777777" w:rsidR="00941FD9" w:rsidRPr="000100DF" w:rsidRDefault="00941FD9" w:rsidP="00EA0C7A">
            <w:pPr>
              <w:rPr>
                <w:rFonts w:ascii="Times New Roman" w:hAnsi="Times New Roman" w:cs="Times New Roman"/>
                <w:lang w:val="pt-PT"/>
              </w:rPr>
            </w:pPr>
            <w:r w:rsidRPr="000100DF">
              <w:rPr>
                <w:rFonts w:ascii="Times New Roman" w:hAnsi="Times New Roman" w:cs="Times New Roman"/>
                <w:lang w:val="pt-PT"/>
              </w:rPr>
              <w:t>RH</w:t>
            </w:r>
          </w:p>
          <w:p w14:paraId="694A644D" w14:textId="77777777" w:rsidR="00941FD9" w:rsidRPr="000100DF" w:rsidRDefault="00941FD9" w:rsidP="00EA0C7A">
            <w:pPr>
              <w:rPr>
                <w:rFonts w:ascii="Times New Roman" w:hAnsi="Times New Roman" w:cs="Times New Roman"/>
                <w:lang w:val="pt-PT"/>
              </w:rPr>
            </w:pPr>
            <w:r w:rsidRPr="000100DF">
              <w:rPr>
                <w:rFonts w:ascii="Times New Roman" w:hAnsi="Times New Roman" w:cs="Times New Roman"/>
                <w:lang w:val="pt-PT"/>
              </w:rPr>
              <w:t>Dew Point</w:t>
            </w:r>
          </w:p>
          <w:p w14:paraId="59E4859D" w14:textId="77777777" w:rsidR="00941FD9" w:rsidRPr="000100DF" w:rsidRDefault="005C2D64" w:rsidP="00EA0C7A">
            <w:pPr>
              <w:rPr>
                <w:rFonts w:ascii="Times New Roman" w:hAnsi="Times New Roman" w:cs="Times New Roman"/>
                <w:lang w:val="pt-PT"/>
              </w:rPr>
            </w:pPr>
            <w:r w:rsidRPr="000100DF">
              <w:rPr>
                <w:rFonts w:ascii="Times New Roman" w:hAnsi="Times New Roman" w:cs="Times New Roman"/>
                <w:lang w:val="pt-PT"/>
              </w:rPr>
              <w:t>Win Speed</w:t>
            </w:r>
          </w:p>
          <w:p w14:paraId="77D657E3" w14:textId="77777777" w:rsidR="005C2D64" w:rsidRPr="00533B91" w:rsidRDefault="005C2D64" w:rsidP="00EA0C7A">
            <w:pPr>
              <w:rPr>
                <w:rFonts w:ascii="Times New Roman" w:hAnsi="Times New Roman" w:cs="Times New Roman"/>
              </w:rPr>
            </w:pPr>
            <w:proofErr w:type="spellStart"/>
            <w:r w:rsidRPr="00533B91">
              <w:rPr>
                <w:rFonts w:ascii="Times New Roman" w:hAnsi="Times New Roman" w:cs="Times New Roman"/>
              </w:rPr>
              <w:t>Gust</w:t>
            </w:r>
            <w:proofErr w:type="spellEnd"/>
            <w:r w:rsidRPr="00533B91">
              <w:rPr>
                <w:rFonts w:ascii="Times New Roman" w:hAnsi="Times New Roman" w:cs="Times New Roman"/>
              </w:rPr>
              <w:t xml:space="preserve"> </w:t>
            </w:r>
            <w:proofErr w:type="spellStart"/>
            <w:r w:rsidRPr="00533B91">
              <w:rPr>
                <w:rFonts w:ascii="Times New Roman" w:hAnsi="Times New Roman" w:cs="Times New Roman"/>
              </w:rPr>
              <w:t>Speed</w:t>
            </w:r>
            <w:proofErr w:type="spellEnd"/>
          </w:p>
          <w:p w14:paraId="2928F477" w14:textId="77777777" w:rsidR="005C2D64" w:rsidRPr="00533B91" w:rsidRDefault="005C2D64" w:rsidP="00EA0C7A">
            <w:pPr>
              <w:rPr>
                <w:rFonts w:ascii="Times New Roman" w:hAnsi="Times New Roman" w:cs="Times New Roman"/>
              </w:rPr>
            </w:pPr>
            <w:proofErr w:type="spellStart"/>
            <w:r w:rsidRPr="00533B91">
              <w:rPr>
                <w:rFonts w:ascii="Times New Roman" w:hAnsi="Times New Roman" w:cs="Times New Roman"/>
              </w:rPr>
              <w:t>Wind</w:t>
            </w:r>
            <w:proofErr w:type="spellEnd"/>
            <w:r w:rsidRPr="00533B91">
              <w:rPr>
                <w:rFonts w:ascii="Times New Roman" w:hAnsi="Times New Roman" w:cs="Times New Roman"/>
              </w:rPr>
              <w:t xml:space="preserve"> </w:t>
            </w:r>
            <w:proofErr w:type="spellStart"/>
            <w:r w:rsidRPr="00533B91">
              <w:rPr>
                <w:rFonts w:ascii="Times New Roman" w:hAnsi="Times New Roman" w:cs="Times New Roman"/>
              </w:rPr>
              <w:t>Direction</w:t>
            </w:r>
            <w:proofErr w:type="spellEnd"/>
          </w:p>
          <w:p w14:paraId="5AC16760" w14:textId="5550CBA3" w:rsidR="00C34353" w:rsidRPr="00533B91" w:rsidRDefault="00C34353" w:rsidP="00EA0C7A">
            <w:pPr>
              <w:rPr>
                <w:rFonts w:ascii="Times New Roman" w:hAnsi="Times New Roman" w:cs="Times New Roman"/>
              </w:rPr>
            </w:pPr>
            <w:r w:rsidRPr="00533B91">
              <w:rPr>
                <w:rFonts w:ascii="Times New Roman" w:hAnsi="Times New Roman" w:cs="Times New Roman"/>
              </w:rPr>
              <w:t>Fruto</w:t>
            </w:r>
          </w:p>
          <w:p w14:paraId="77F336AF" w14:textId="7F04BDB5" w:rsidR="00D352C8" w:rsidRPr="00533B91" w:rsidRDefault="00C34353" w:rsidP="00EA0C7A">
            <w:pPr>
              <w:rPr>
                <w:rFonts w:ascii="Times New Roman" w:hAnsi="Times New Roman" w:cs="Times New Roman"/>
              </w:rPr>
            </w:pPr>
            <w:r w:rsidRPr="00533B91">
              <w:rPr>
                <w:rFonts w:ascii="Times New Roman" w:hAnsi="Times New Roman" w:cs="Times New Roman"/>
              </w:rPr>
              <w:t>Severidad</w:t>
            </w:r>
          </w:p>
        </w:tc>
        <w:tc>
          <w:tcPr>
            <w:tcW w:w="2410" w:type="dxa"/>
          </w:tcPr>
          <w:p w14:paraId="4885D8AD" w14:textId="067D41DA" w:rsidR="00D352C8" w:rsidRPr="00533B91" w:rsidRDefault="003F4999" w:rsidP="00D1152F">
            <w:pPr>
              <w:jc w:val="both"/>
              <w:rPr>
                <w:rFonts w:ascii="Times New Roman" w:hAnsi="Times New Roman" w:cs="Times New Roman"/>
              </w:rPr>
            </w:pPr>
            <w:r w:rsidRPr="00533B91">
              <w:rPr>
                <w:rFonts w:ascii="Times New Roman" w:hAnsi="Times New Roman" w:cs="Times New Roman"/>
              </w:rPr>
              <w:t>Los coeficientes muestran la relación entre las variables y la incidencia.</w:t>
            </w:r>
          </w:p>
        </w:tc>
        <w:tc>
          <w:tcPr>
            <w:tcW w:w="2125" w:type="dxa"/>
            <w:vMerge w:val="restart"/>
          </w:tcPr>
          <w:p w14:paraId="51D63D7D" w14:textId="2883426A" w:rsidR="00D352C8" w:rsidRPr="00533B91" w:rsidRDefault="00FB29E7" w:rsidP="00D1152F">
            <w:pPr>
              <w:jc w:val="both"/>
              <w:rPr>
                <w:rFonts w:ascii="Times New Roman" w:hAnsi="Times New Roman" w:cs="Times New Roman"/>
              </w:rPr>
            </w:pPr>
            <w:r w:rsidRPr="00533B91">
              <w:rPr>
                <w:rFonts w:ascii="Times New Roman" w:hAnsi="Times New Roman" w:cs="Times New Roman"/>
              </w:rPr>
              <w:t xml:space="preserve">Al usar los modelos </w:t>
            </w:r>
            <w:r w:rsidR="00696FE8" w:rsidRPr="00533B91">
              <w:rPr>
                <w:rFonts w:ascii="Times New Roman" w:hAnsi="Times New Roman" w:cs="Times New Roman"/>
              </w:rPr>
              <w:t>Lineal, Lasso, Ridge, podemos notar que la variable ‘RH’</w:t>
            </w:r>
            <w:r w:rsidR="00E91AD7" w:rsidRPr="00533B91">
              <w:rPr>
                <w:rFonts w:ascii="Times New Roman" w:hAnsi="Times New Roman" w:cs="Times New Roman"/>
              </w:rPr>
              <w:t xml:space="preserve"> tiene el mayor pes</w:t>
            </w:r>
            <w:r w:rsidR="00F60B3B" w:rsidRPr="00533B91">
              <w:rPr>
                <w:rFonts w:ascii="Times New Roman" w:hAnsi="Times New Roman" w:cs="Times New Roman"/>
              </w:rPr>
              <w:t>o,</w:t>
            </w:r>
            <w:r w:rsidR="00BF1618" w:rsidRPr="00533B91">
              <w:rPr>
                <w:rFonts w:ascii="Times New Roman" w:hAnsi="Times New Roman" w:cs="Times New Roman"/>
              </w:rPr>
              <w:t xml:space="preserve"> </w:t>
            </w:r>
            <w:r w:rsidR="00BE1DED" w:rsidRPr="00533B91">
              <w:rPr>
                <w:rFonts w:ascii="Times New Roman" w:hAnsi="Times New Roman" w:cs="Times New Roman"/>
              </w:rPr>
              <w:t>seguido por ‘</w:t>
            </w:r>
            <w:proofErr w:type="spellStart"/>
            <w:r w:rsidR="00BE1DED" w:rsidRPr="00533B91">
              <w:rPr>
                <w:rFonts w:ascii="Times New Roman" w:hAnsi="Times New Roman" w:cs="Times New Roman"/>
              </w:rPr>
              <w:t>Temperature</w:t>
            </w:r>
            <w:proofErr w:type="spellEnd"/>
            <w:r w:rsidR="0007443E" w:rsidRPr="00533B91">
              <w:rPr>
                <w:rFonts w:ascii="Times New Roman" w:hAnsi="Times New Roman" w:cs="Times New Roman"/>
              </w:rPr>
              <w:t>’</w:t>
            </w:r>
            <w:r w:rsidR="007B21EB" w:rsidRPr="00533B91">
              <w:rPr>
                <w:rFonts w:ascii="Times New Roman" w:hAnsi="Times New Roman" w:cs="Times New Roman"/>
              </w:rPr>
              <w:t>,</w:t>
            </w:r>
            <w:r w:rsidR="007D6C66" w:rsidRPr="00533B91">
              <w:rPr>
                <w:rFonts w:ascii="Times New Roman" w:hAnsi="Times New Roman" w:cs="Times New Roman"/>
              </w:rPr>
              <w:t xml:space="preserve"> </w:t>
            </w:r>
            <w:r w:rsidR="00F9427D" w:rsidRPr="00533B91">
              <w:rPr>
                <w:rFonts w:ascii="Times New Roman" w:hAnsi="Times New Roman" w:cs="Times New Roman"/>
              </w:rPr>
              <w:t>siendo estas las más influyente</w:t>
            </w:r>
            <w:r w:rsidR="00812E3B" w:rsidRPr="00533B91">
              <w:rPr>
                <w:rFonts w:ascii="Times New Roman" w:hAnsi="Times New Roman" w:cs="Times New Roman"/>
              </w:rPr>
              <w:t>s en la incidencia de la enfermedad.</w:t>
            </w:r>
          </w:p>
        </w:tc>
      </w:tr>
      <w:tr w:rsidR="00D352C8" w:rsidRPr="00533B91" w14:paraId="04E0D314" w14:textId="77777777" w:rsidTr="00E76107">
        <w:tc>
          <w:tcPr>
            <w:tcW w:w="1363" w:type="dxa"/>
          </w:tcPr>
          <w:p w14:paraId="143D16D0" w14:textId="71C31333" w:rsidR="00D352C8" w:rsidRPr="00533B91" w:rsidRDefault="00CF4588" w:rsidP="00EA0C7A">
            <w:pPr>
              <w:rPr>
                <w:rFonts w:ascii="Times New Roman" w:hAnsi="Times New Roman" w:cs="Times New Roman"/>
              </w:rPr>
            </w:pPr>
            <w:r w:rsidRPr="00533B91">
              <w:rPr>
                <w:rFonts w:ascii="Times New Roman" w:hAnsi="Times New Roman" w:cs="Times New Roman"/>
              </w:rPr>
              <w:t>Score Lasso</w:t>
            </w:r>
          </w:p>
        </w:tc>
        <w:tc>
          <w:tcPr>
            <w:tcW w:w="1609" w:type="dxa"/>
          </w:tcPr>
          <w:p w14:paraId="3EF9D614" w14:textId="77777777" w:rsidR="00390923" w:rsidRPr="00533B91" w:rsidRDefault="00390923" w:rsidP="00390923">
            <w:pPr>
              <w:rPr>
                <w:rFonts w:ascii="Times New Roman" w:hAnsi="Times New Roman" w:cs="Times New Roman"/>
              </w:rPr>
            </w:pPr>
            <w:r w:rsidRPr="00533B91">
              <w:rPr>
                <w:rFonts w:ascii="Times New Roman" w:hAnsi="Times New Roman" w:cs="Times New Roman"/>
              </w:rPr>
              <w:t>[ 0.</w:t>
            </w:r>
          </w:p>
          <w:p w14:paraId="747473B7" w14:textId="77777777" w:rsidR="00832F3E" w:rsidRPr="00533B91" w:rsidRDefault="00832F3E" w:rsidP="00832F3E">
            <w:pPr>
              <w:rPr>
                <w:rFonts w:ascii="Times New Roman" w:hAnsi="Times New Roman" w:cs="Times New Roman"/>
              </w:rPr>
            </w:pPr>
            <w:r w:rsidRPr="00533B91">
              <w:rPr>
                <w:rFonts w:ascii="Times New Roman" w:hAnsi="Times New Roman" w:cs="Times New Roman"/>
              </w:rPr>
              <w:t>0.22430063</w:t>
            </w:r>
          </w:p>
          <w:p w14:paraId="4F9352A3" w14:textId="77777777" w:rsidR="00390923" w:rsidRPr="00533B91" w:rsidRDefault="00390923" w:rsidP="00390923">
            <w:pPr>
              <w:rPr>
                <w:rFonts w:ascii="Times New Roman" w:hAnsi="Times New Roman" w:cs="Times New Roman"/>
              </w:rPr>
            </w:pPr>
            <w:r w:rsidRPr="00533B91">
              <w:rPr>
                <w:rFonts w:ascii="Times New Roman" w:hAnsi="Times New Roman" w:cs="Times New Roman"/>
              </w:rPr>
              <w:t>0.</w:t>
            </w:r>
          </w:p>
          <w:p w14:paraId="6CAFE630" w14:textId="77777777" w:rsidR="00390923" w:rsidRPr="00533B91" w:rsidRDefault="00390923" w:rsidP="00390923">
            <w:pPr>
              <w:rPr>
                <w:rFonts w:ascii="Times New Roman" w:hAnsi="Times New Roman" w:cs="Times New Roman"/>
              </w:rPr>
            </w:pPr>
            <w:r w:rsidRPr="00533B91">
              <w:rPr>
                <w:rFonts w:ascii="Times New Roman" w:hAnsi="Times New Roman" w:cs="Times New Roman"/>
              </w:rPr>
              <w:lastRenderedPageBreak/>
              <w:t>-0.</w:t>
            </w:r>
          </w:p>
          <w:p w14:paraId="7FFA46D2" w14:textId="77777777" w:rsidR="00C47CBA" w:rsidRPr="00533B91" w:rsidRDefault="00390923" w:rsidP="00390923">
            <w:pPr>
              <w:rPr>
                <w:rFonts w:ascii="Times New Roman" w:hAnsi="Times New Roman" w:cs="Times New Roman"/>
              </w:rPr>
            </w:pPr>
            <w:r w:rsidRPr="00533B91">
              <w:rPr>
                <w:rFonts w:ascii="Times New Roman" w:hAnsi="Times New Roman" w:cs="Times New Roman"/>
              </w:rPr>
              <w:t>0.</w:t>
            </w:r>
          </w:p>
          <w:p w14:paraId="267C24D8" w14:textId="77777777" w:rsidR="00390923" w:rsidRPr="00533B91" w:rsidRDefault="00390923" w:rsidP="00390923">
            <w:pPr>
              <w:rPr>
                <w:rFonts w:ascii="Times New Roman" w:hAnsi="Times New Roman" w:cs="Times New Roman"/>
              </w:rPr>
            </w:pPr>
            <w:r w:rsidRPr="00533B91">
              <w:rPr>
                <w:rFonts w:ascii="Times New Roman" w:hAnsi="Times New Roman" w:cs="Times New Roman"/>
              </w:rPr>
              <w:t>-0.</w:t>
            </w:r>
          </w:p>
          <w:p w14:paraId="0122A3CA" w14:textId="77777777" w:rsidR="003322C7" w:rsidRPr="00533B91" w:rsidRDefault="00390923" w:rsidP="00390923">
            <w:pPr>
              <w:rPr>
                <w:rFonts w:ascii="Times New Roman" w:hAnsi="Times New Roman" w:cs="Times New Roman"/>
              </w:rPr>
            </w:pPr>
            <w:r w:rsidRPr="00533B91">
              <w:rPr>
                <w:rFonts w:ascii="Times New Roman" w:hAnsi="Times New Roman" w:cs="Times New Roman"/>
              </w:rPr>
              <w:t>0.</w:t>
            </w:r>
          </w:p>
          <w:p w14:paraId="06A0F1CC" w14:textId="329BDD2F" w:rsidR="00D352C8" w:rsidRPr="00533B91" w:rsidRDefault="00390923" w:rsidP="00EA0C7A">
            <w:pPr>
              <w:rPr>
                <w:rFonts w:ascii="Times New Roman" w:hAnsi="Times New Roman" w:cs="Times New Roman"/>
              </w:rPr>
            </w:pPr>
            <w:r w:rsidRPr="00533B91">
              <w:rPr>
                <w:rFonts w:ascii="Times New Roman" w:hAnsi="Times New Roman" w:cs="Times New Roman"/>
              </w:rPr>
              <w:t>0.]</w:t>
            </w:r>
          </w:p>
        </w:tc>
        <w:tc>
          <w:tcPr>
            <w:tcW w:w="1843" w:type="dxa"/>
          </w:tcPr>
          <w:p w14:paraId="43D5580D" w14:textId="77777777" w:rsidR="00EA38CF" w:rsidRPr="000100DF" w:rsidRDefault="00EA38CF" w:rsidP="00EA38CF">
            <w:pPr>
              <w:rPr>
                <w:rFonts w:ascii="Times New Roman" w:hAnsi="Times New Roman" w:cs="Times New Roman"/>
                <w:lang w:val="pt-PT"/>
              </w:rPr>
            </w:pPr>
            <w:r w:rsidRPr="000100DF">
              <w:rPr>
                <w:rFonts w:ascii="Times New Roman" w:hAnsi="Times New Roman" w:cs="Times New Roman"/>
                <w:lang w:val="pt-PT"/>
              </w:rPr>
              <w:lastRenderedPageBreak/>
              <w:t>Temperature</w:t>
            </w:r>
          </w:p>
          <w:p w14:paraId="6A9FB7F9" w14:textId="77777777" w:rsidR="00EA38CF" w:rsidRPr="000100DF" w:rsidRDefault="00EA38CF" w:rsidP="00EA38CF">
            <w:pPr>
              <w:rPr>
                <w:rFonts w:ascii="Times New Roman" w:hAnsi="Times New Roman" w:cs="Times New Roman"/>
                <w:lang w:val="pt-PT"/>
              </w:rPr>
            </w:pPr>
            <w:r w:rsidRPr="000100DF">
              <w:rPr>
                <w:rFonts w:ascii="Times New Roman" w:hAnsi="Times New Roman" w:cs="Times New Roman"/>
                <w:lang w:val="pt-PT"/>
              </w:rPr>
              <w:t>RH</w:t>
            </w:r>
          </w:p>
          <w:p w14:paraId="0C61AFB7" w14:textId="77777777" w:rsidR="00EA38CF" w:rsidRPr="000100DF" w:rsidRDefault="00EA38CF" w:rsidP="00EA38CF">
            <w:pPr>
              <w:rPr>
                <w:rFonts w:ascii="Times New Roman" w:hAnsi="Times New Roman" w:cs="Times New Roman"/>
                <w:lang w:val="pt-PT"/>
              </w:rPr>
            </w:pPr>
            <w:r w:rsidRPr="000100DF">
              <w:rPr>
                <w:rFonts w:ascii="Times New Roman" w:hAnsi="Times New Roman" w:cs="Times New Roman"/>
                <w:lang w:val="pt-PT"/>
              </w:rPr>
              <w:t>Dew Point</w:t>
            </w:r>
          </w:p>
          <w:p w14:paraId="1A9EB44F" w14:textId="77777777" w:rsidR="00EA38CF" w:rsidRPr="000100DF" w:rsidRDefault="00EA38CF" w:rsidP="00EA38CF">
            <w:pPr>
              <w:rPr>
                <w:rFonts w:ascii="Times New Roman" w:hAnsi="Times New Roman" w:cs="Times New Roman"/>
                <w:lang w:val="pt-PT"/>
              </w:rPr>
            </w:pPr>
            <w:r w:rsidRPr="000100DF">
              <w:rPr>
                <w:rFonts w:ascii="Times New Roman" w:hAnsi="Times New Roman" w:cs="Times New Roman"/>
                <w:lang w:val="pt-PT"/>
              </w:rPr>
              <w:lastRenderedPageBreak/>
              <w:t>Win Speed</w:t>
            </w:r>
          </w:p>
          <w:p w14:paraId="5577F059" w14:textId="77777777" w:rsidR="00EA38CF" w:rsidRPr="00533B91" w:rsidRDefault="00EA38CF" w:rsidP="00EA38CF">
            <w:pPr>
              <w:rPr>
                <w:rFonts w:ascii="Times New Roman" w:hAnsi="Times New Roman" w:cs="Times New Roman"/>
              </w:rPr>
            </w:pPr>
            <w:proofErr w:type="spellStart"/>
            <w:r w:rsidRPr="00533B91">
              <w:rPr>
                <w:rFonts w:ascii="Times New Roman" w:hAnsi="Times New Roman" w:cs="Times New Roman"/>
              </w:rPr>
              <w:t>Gust</w:t>
            </w:r>
            <w:proofErr w:type="spellEnd"/>
            <w:r w:rsidRPr="00533B91">
              <w:rPr>
                <w:rFonts w:ascii="Times New Roman" w:hAnsi="Times New Roman" w:cs="Times New Roman"/>
              </w:rPr>
              <w:t xml:space="preserve"> </w:t>
            </w:r>
            <w:proofErr w:type="spellStart"/>
            <w:r w:rsidRPr="00533B91">
              <w:rPr>
                <w:rFonts w:ascii="Times New Roman" w:hAnsi="Times New Roman" w:cs="Times New Roman"/>
              </w:rPr>
              <w:t>Speed</w:t>
            </w:r>
            <w:proofErr w:type="spellEnd"/>
          </w:p>
          <w:p w14:paraId="754C6244" w14:textId="77777777" w:rsidR="00C34353" w:rsidRPr="00533B91" w:rsidRDefault="00EA38CF" w:rsidP="00C34353">
            <w:pPr>
              <w:rPr>
                <w:rFonts w:ascii="Times New Roman" w:hAnsi="Times New Roman" w:cs="Times New Roman"/>
              </w:rPr>
            </w:pPr>
            <w:proofErr w:type="spellStart"/>
            <w:r w:rsidRPr="00533B91">
              <w:rPr>
                <w:rFonts w:ascii="Times New Roman" w:hAnsi="Times New Roman" w:cs="Times New Roman"/>
              </w:rPr>
              <w:t>Wind</w:t>
            </w:r>
            <w:proofErr w:type="spellEnd"/>
            <w:r w:rsidRPr="00533B91">
              <w:rPr>
                <w:rFonts w:ascii="Times New Roman" w:hAnsi="Times New Roman" w:cs="Times New Roman"/>
              </w:rPr>
              <w:t xml:space="preserve"> </w:t>
            </w:r>
            <w:proofErr w:type="spellStart"/>
            <w:r w:rsidRPr="00533B91">
              <w:rPr>
                <w:rFonts w:ascii="Times New Roman" w:hAnsi="Times New Roman" w:cs="Times New Roman"/>
              </w:rPr>
              <w:t>Direction</w:t>
            </w:r>
            <w:proofErr w:type="spellEnd"/>
          </w:p>
          <w:p w14:paraId="0E62C60A" w14:textId="7CA616BE" w:rsidR="00C34353" w:rsidRPr="00533B91" w:rsidRDefault="00C34353" w:rsidP="00C34353">
            <w:pPr>
              <w:rPr>
                <w:rFonts w:ascii="Times New Roman" w:hAnsi="Times New Roman" w:cs="Times New Roman"/>
              </w:rPr>
            </w:pPr>
            <w:r w:rsidRPr="00533B91">
              <w:rPr>
                <w:rFonts w:ascii="Times New Roman" w:hAnsi="Times New Roman" w:cs="Times New Roman"/>
              </w:rPr>
              <w:t>Fruto</w:t>
            </w:r>
          </w:p>
          <w:p w14:paraId="6768D67B" w14:textId="7FDB2752" w:rsidR="00D352C8" w:rsidRPr="00533B91" w:rsidRDefault="00C34353" w:rsidP="00EA0C7A">
            <w:pPr>
              <w:rPr>
                <w:rFonts w:ascii="Times New Roman" w:hAnsi="Times New Roman" w:cs="Times New Roman"/>
              </w:rPr>
            </w:pPr>
            <w:r w:rsidRPr="00533B91">
              <w:rPr>
                <w:rFonts w:ascii="Times New Roman" w:hAnsi="Times New Roman" w:cs="Times New Roman"/>
              </w:rPr>
              <w:t>Severidad</w:t>
            </w:r>
          </w:p>
        </w:tc>
        <w:tc>
          <w:tcPr>
            <w:tcW w:w="2410" w:type="dxa"/>
          </w:tcPr>
          <w:p w14:paraId="3BF90F71" w14:textId="36F9C6C1" w:rsidR="00D352C8" w:rsidRPr="00533B91" w:rsidRDefault="008115B8" w:rsidP="00D1152F">
            <w:pPr>
              <w:jc w:val="both"/>
              <w:rPr>
                <w:rFonts w:ascii="Times New Roman" w:hAnsi="Times New Roman" w:cs="Times New Roman"/>
              </w:rPr>
            </w:pPr>
            <w:r w:rsidRPr="00533B91">
              <w:rPr>
                <w:rFonts w:ascii="Times New Roman" w:hAnsi="Times New Roman" w:cs="Times New Roman"/>
              </w:rPr>
              <w:lastRenderedPageBreak/>
              <w:t xml:space="preserve">Lasso reduce algunos coeficientes a cero, lo que indica una reducción </w:t>
            </w:r>
            <w:r w:rsidRPr="00533B91">
              <w:rPr>
                <w:rFonts w:ascii="Times New Roman" w:hAnsi="Times New Roman" w:cs="Times New Roman"/>
              </w:rPr>
              <w:lastRenderedPageBreak/>
              <w:t>de variables menos útiles.</w:t>
            </w:r>
          </w:p>
        </w:tc>
        <w:tc>
          <w:tcPr>
            <w:tcW w:w="2125" w:type="dxa"/>
            <w:vMerge/>
          </w:tcPr>
          <w:p w14:paraId="5CD224F6" w14:textId="77777777" w:rsidR="00D352C8" w:rsidRPr="00533B91" w:rsidRDefault="00D352C8" w:rsidP="00EA0C7A">
            <w:pPr>
              <w:rPr>
                <w:rFonts w:ascii="Times New Roman" w:hAnsi="Times New Roman" w:cs="Times New Roman"/>
              </w:rPr>
            </w:pPr>
          </w:p>
        </w:tc>
      </w:tr>
      <w:tr w:rsidR="00D352C8" w:rsidRPr="00533B91" w14:paraId="16A58CDB" w14:textId="77777777" w:rsidTr="00E76107">
        <w:tc>
          <w:tcPr>
            <w:tcW w:w="1363" w:type="dxa"/>
          </w:tcPr>
          <w:p w14:paraId="400E5459" w14:textId="29AEF9EB" w:rsidR="00D352C8" w:rsidRPr="00533B91" w:rsidRDefault="00CF4588" w:rsidP="00EA0C7A">
            <w:pPr>
              <w:rPr>
                <w:rFonts w:ascii="Times New Roman" w:hAnsi="Times New Roman" w:cs="Times New Roman"/>
              </w:rPr>
            </w:pPr>
            <w:r w:rsidRPr="00533B91">
              <w:rPr>
                <w:rFonts w:ascii="Times New Roman" w:hAnsi="Times New Roman" w:cs="Times New Roman"/>
              </w:rPr>
              <w:t>Score Ridge</w:t>
            </w:r>
          </w:p>
        </w:tc>
        <w:tc>
          <w:tcPr>
            <w:tcW w:w="1609" w:type="dxa"/>
          </w:tcPr>
          <w:p w14:paraId="01467D23" w14:textId="77777777" w:rsidR="000A794A" w:rsidRPr="00533B91" w:rsidRDefault="000A794A" w:rsidP="000A794A">
            <w:pPr>
              <w:rPr>
                <w:rFonts w:ascii="Times New Roman" w:hAnsi="Times New Roman" w:cs="Times New Roman"/>
              </w:rPr>
            </w:pPr>
            <w:r w:rsidRPr="00533B91">
              <w:rPr>
                <w:rFonts w:ascii="Times New Roman" w:hAnsi="Times New Roman" w:cs="Times New Roman"/>
              </w:rPr>
              <w:t>[-0.01232535</w:t>
            </w:r>
          </w:p>
          <w:p w14:paraId="6A3440CE" w14:textId="77777777" w:rsidR="000A794A" w:rsidRPr="00533B91" w:rsidRDefault="000A794A" w:rsidP="000A794A">
            <w:pPr>
              <w:rPr>
                <w:rFonts w:ascii="Times New Roman" w:hAnsi="Times New Roman" w:cs="Times New Roman"/>
              </w:rPr>
            </w:pPr>
            <w:r w:rsidRPr="00533B91">
              <w:rPr>
                <w:rFonts w:ascii="Times New Roman" w:hAnsi="Times New Roman" w:cs="Times New Roman"/>
              </w:rPr>
              <w:t xml:space="preserve">0.42327367 </w:t>
            </w:r>
          </w:p>
          <w:p w14:paraId="61617408" w14:textId="77777777" w:rsidR="000A794A" w:rsidRPr="00533B91" w:rsidRDefault="000A794A" w:rsidP="000A794A">
            <w:pPr>
              <w:rPr>
                <w:rFonts w:ascii="Times New Roman" w:hAnsi="Times New Roman" w:cs="Times New Roman"/>
              </w:rPr>
            </w:pPr>
            <w:r w:rsidRPr="00533B91">
              <w:rPr>
                <w:rFonts w:ascii="Times New Roman" w:hAnsi="Times New Roman" w:cs="Times New Roman"/>
              </w:rPr>
              <w:t>-0.00245916</w:t>
            </w:r>
          </w:p>
          <w:p w14:paraId="313DDCC7" w14:textId="73C1803C" w:rsidR="000A794A" w:rsidRPr="00533B91" w:rsidRDefault="000A794A" w:rsidP="000A794A">
            <w:pPr>
              <w:rPr>
                <w:rFonts w:ascii="Times New Roman" w:hAnsi="Times New Roman" w:cs="Times New Roman"/>
              </w:rPr>
            </w:pPr>
            <w:r w:rsidRPr="00533B91">
              <w:rPr>
                <w:rFonts w:ascii="Times New Roman" w:hAnsi="Times New Roman" w:cs="Times New Roman"/>
              </w:rPr>
              <w:t xml:space="preserve">0.00500751 </w:t>
            </w:r>
          </w:p>
          <w:p w14:paraId="74642BE1" w14:textId="77777777" w:rsidR="000A794A" w:rsidRPr="00533B91" w:rsidRDefault="000A794A" w:rsidP="000A794A">
            <w:pPr>
              <w:rPr>
                <w:rFonts w:ascii="Times New Roman" w:hAnsi="Times New Roman" w:cs="Times New Roman"/>
              </w:rPr>
            </w:pPr>
            <w:r w:rsidRPr="00533B91">
              <w:rPr>
                <w:rFonts w:ascii="Times New Roman" w:hAnsi="Times New Roman" w:cs="Times New Roman"/>
              </w:rPr>
              <w:t>-0.01908451</w:t>
            </w:r>
          </w:p>
          <w:p w14:paraId="5DE706F2" w14:textId="77777777" w:rsidR="000A794A" w:rsidRPr="00533B91" w:rsidRDefault="000A794A" w:rsidP="000A794A">
            <w:pPr>
              <w:rPr>
                <w:rFonts w:ascii="Times New Roman" w:hAnsi="Times New Roman" w:cs="Times New Roman"/>
              </w:rPr>
            </w:pPr>
            <w:r w:rsidRPr="00533B91">
              <w:rPr>
                <w:rFonts w:ascii="Times New Roman" w:hAnsi="Times New Roman" w:cs="Times New Roman"/>
              </w:rPr>
              <w:t>-0.0734277</w:t>
            </w:r>
          </w:p>
          <w:p w14:paraId="09A5625A" w14:textId="77777777" w:rsidR="000A794A" w:rsidRPr="00533B91" w:rsidRDefault="000A794A" w:rsidP="000A794A">
            <w:pPr>
              <w:rPr>
                <w:rFonts w:ascii="Times New Roman" w:hAnsi="Times New Roman" w:cs="Times New Roman"/>
              </w:rPr>
            </w:pPr>
            <w:r w:rsidRPr="00533B91">
              <w:rPr>
                <w:rFonts w:ascii="Times New Roman" w:hAnsi="Times New Roman" w:cs="Times New Roman"/>
              </w:rPr>
              <w:t xml:space="preserve">0.04985505 </w:t>
            </w:r>
          </w:p>
          <w:p w14:paraId="00C6A903" w14:textId="03024889" w:rsidR="00D352C8" w:rsidRPr="00533B91" w:rsidRDefault="000A794A" w:rsidP="00EA0C7A">
            <w:pPr>
              <w:rPr>
                <w:rFonts w:ascii="Times New Roman" w:hAnsi="Times New Roman" w:cs="Times New Roman"/>
              </w:rPr>
            </w:pPr>
            <w:r w:rsidRPr="00533B91">
              <w:rPr>
                <w:rFonts w:ascii="Times New Roman" w:hAnsi="Times New Roman" w:cs="Times New Roman"/>
              </w:rPr>
              <w:t>-0.00532208]</w:t>
            </w:r>
          </w:p>
        </w:tc>
        <w:tc>
          <w:tcPr>
            <w:tcW w:w="1843" w:type="dxa"/>
          </w:tcPr>
          <w:p w14:paraId="573F26D8" w14:textId="77777777" w:rsidR="00EA38CF" w:rsidRPr="000100DF" w:rsidRDefault="00EA38CF" w:rsidP="00EA38CF">
            <w:pPr>
              <w:rPr>
                <w:rFonts w:ascii="Times New Roman" w:hAnsi="Times New Roman" w:cs="Times New Roman"/>
                <w:lang w:val="pt-PT"/>
              </w:rPr>
            </w:pPr>
            <w:r w:rsidRPr="000100DF">
              <w:rPr>
                <w:rFonts w:ascii="Times New Roman" w:hAnsi="Times New Roman" w:cs="Times New Roman"/>
                <w:lang w:val="pt-PT"/>
              </w:rPr>
              <w:t>Temperature</w:t>
            </w:r>
          </w:p>
          <w:p w14:paraId="2CC21346" w14:textId="77777777" w:rsidR="00EA38CF" w:rsidRPr="000100DF" w:rsidRDefault="00EA38CF" w:rsidP="00EA38CF">
            <w:pPr>
              <w:rPr>
                <w:rFonts w:ascii="Times New Roman" w:hAnsi="Times New Roman" w:cs="Times New Roman"/>
                <w:lang w:val="pt-PT"/>
              </w:rPr>
            </w:pPr>
            <w:r w:rsidRPr="000100DF">
              <w:rPr>
                <w:rFonts w:ascii="Times New Roman" w:hAnsi="Times New Roman" w:cs="Times New Roman"/>
                <w:lang w:val="pt-PT"/>
              </w:rPr>
              <w:t>RH</w:t>
            </w:r>
          </w:p>
          <w:p w14:paraId="2C6A2000" w14:textId="77777777" w:rsidR="00EA38CF" w:rsidRPr="000100DF" w:rsidRDefault="00EA38CF" w:rsidP="00EA38CF">
            <w:pPr>
              <w:rPr>
                <w:rFonts w:ascii="Times New Roman" w:hAnsi="Times New Roman" w:cs="Times New Roman"/>
                <w:lang w:val="pt-PT"/>
              </w:rPr>
            </w:pPr>
            <w:r w:rsidRPr="000100DF">
              <w:rPr>
                <w:rFonts w:ascii="Times New Roman" w:hAnsi="Times New Roman" w:cs="Times New Roman"/>
                <w:lang w:val="pt-PT"/>
              </w:rPr>
              <w:t>Dew Point</w:t>
            </w:r>
          </w:p>
          <w:p w14:paraId="7E5A62FB" w14:textId="77777777" w:rsidR="00EA38CF" w:rsidRPr="000100DF" w:rsidRDefault="00EA38CF" w:rsidP="00EA38CF">
            <w:pPr>
              <w:rPr>
                <w:rFonts w:ascii="Times New Roman" w:hAnsi="Times New Roman" w:cs="Times New Roman"/>
                <w:lang w:val="pt-PT"/>
              </w:rPr>
            </w:pPr>
            <w:r w:rsidRPr="000100DF">
              <w:rPr>
                <w:rFonts w:ascii="Times New Roman" w:hAnsi="Times New Roman" w:cs="Times New Roman"/>
                <w:lang w:val="pt-PT"/>
              </w:rPr>
              <w:t>Win Speed</w:t>
            </w:r>
          </w:p>
          <w:p w14:paraId="6C944638" w14:textId="77777777" w:rsidR="00EA38CF" w:rsidRPr="00533B91" w:rsidRDefault="00EA38CF" w:rsidP="00EA38CF">
            <w:pPr>
              <w:rPr>
                <w:rFonts w:ascii="Times New Roman" w:hAnsi="Times New Roman" w:cs="Times New Roman"/>
              </w:rPr>
            </w:pPr>
            <w:proofErr w:type="spellStart"/>
            <w:r w:rsidRPr="00533B91">
              <w:rPr>
                <w:rFonts w:ascii="Times New Roman" w:hAnsi="Times New Roman" w:cs="Times New Roman"/>
              </w:rPr>
              <w:t>Gust</w:t>
            </w:r>
            <w:proofErr w:type="spellEnd"/>
            <w:r w:rsidRPr="00533B91">
              <w:rPr>
                <w:rFonts w:ascii="Times New Roman" w:hAnsi="Times New Roman" w:cs="Times New Roman"/>
              </w:rPr>
              <w:t xml:space="preserve"> </w:t>
            </w:r>
            <w:proofErr w:type="spellStart"/>
            <w:r w:rsidRPr="00533B91">
              <w:rPr>
                <w:rFonts w:ascii="Times New Roman" w:hAnsi="Times New Roman" w:cs="Times New Roman"/>
              </w:rPr>
              <w:t>Speed</w:t>
            </w:r>
            <w:proofErr w:type="spellEnd"/>
          </w:p>
          <w:p w14:paraId="0F56C91C" w14:textId="77777777" w:rsidR="00C34353" w:rsidRPr="00533B91" w:rsidRDefault="00EA38CF" w:rsidP="00C34353">
            <w:pPr>
              <w:rPr>
                <w:rFonts w:ascii="Times New Roman" w:hAnsi="Times New Roman" w:cs="Times New Roman"/>
              </w:rPr>
            </w:pPr>
            <w:proofErr w:type="spellStart"/>
            <w:r w:rsidRPr="00533B91">
              <w:rPr>
                <w:rFonts w:ascii="Times New Roman" w:hAnsi="Times New Roman" w:cs="Times New Roman"/>
              </w:rPr>
              <w:t>Wind</w:t>
            </w:r>
            <w:proofErr w:type="spellEnd"/>
            <w:r w:rsidRPr="00533B91">
              <w:rPr>
                <w:rFonts w:ascii="Times New Roman" w:hAnsi="Times New Roman" w:cs="Times New Roman"/>
              </w:rPr>
              <w:t xml:space="preserve"> </w:t>
            </w:r>
            <w:proofErr w:type="spellStart"/>
            <w:r w:rsidRPr="00533B91">
              <w:rPr>
                <w:rFonts w:ascii="Times New Roman" w:hAnsi="Times New Roman" w:cs="Times New Roman"/>
              </w:rPr>
              <w:t>Direction</w:t>
            </w:r>
            <w:proofErr w:type="spellEnd"/>
          </w:p>
          <w:p w14:paraId="0F6DE6E8" w14:textId="4DC5944D" w:rsidR="00C34353" w:rsidRPr="00533B91" w:rsidRDefault="00C34353" w:rsidP="00C34353">
            <w:pPr>
              <w:rPr>
                <w:rFonts w:ascii="Times New Roman" w:hAnsi="Times New Roman" w:cs="Times New Roman"/>
              </w:rPr>
            </w:pPr>
            <w:r w:rsidRPr="00533B91">
              <w:rPr>
                <w:rFonts w:ascii="Times New Roman" w:hAnsi="Times New Roman" w:cs="Times New Roman"/>
              </w:rPr>
              <w:t>Fruto</w:t>
            </w:r>
          </w:p>
          <w:p w14:paraId="604E80ED" w14:textId="2637A68D" w:rsidR="00D352C8" w:rsidRPr="00533B91" w:rsidRDefault="00C34353" w:rsidP="00EA0C7A">
            <w:pPr>
              <w:rPr>
                <w:rFonts w:ascii="Times New Roman" w:hAnsi="Times New Roman" w:cs="Times New Roman"/>
              </w:rPr>
            </w:pPr>
            <w:r w:rsidRPr="00533B91">
              <w:rPr>
                <w:rFonts w:ascii="Times New Roman" w:hAnsi="Times New Roman" w:cs="Times New Roman"/>
              </w:rPr>
              <w:t>Severidad</w:t>
            </w:r>
          </w:p>
        </w:tc>
        <w:tc>
          <w:tcPr>
            <w:tcW w:w="2410" w:type="dxa"/>
          </w:tcPr>
          <w:p w14:paraId="3EB4DDB7" w14:textId="5095DA71" w:rsidR="00D352C8" w:rsidRPr="00533B91" w:rsidRDefault="002868D5" w:rsidP="00D1152F">
            <w:pPr>
              <w:jc w:val="both"/>
              <w:rPr>
                <w:rFonts w:ascii="Times New Roman" w:hAnsi="Times New Roman" w:cs="Times New Roman"/>
              </w:rPr>
            </w:pPr>
            <w:r w:rsidRPr="00533B91">
              <w:rPr>
                <w:rFonts w:ascii="Times New Roman" w:hAnsi="Times New Roman" w:cs="Times New Roman"/>
              </w:rPr>
              <w:t>Ridge mantiene todas las variables, reduce coeficientes</w:t>
            </w:r>
            <w:r w:rsidR="00633E40" w:rsidRPr="00533B91">
              <w:rPr>
                <w:rFonts w:ascii="Times New Roman" w:hAnsi="Times New Roman" w:cs="Times New Roman"/>
              </w:rPr>
              <w:t>,</w:t>
            </w:r>
            <w:r w:rsidRPr="00533B91">
              <w:rPr>
                <w:rFonts w:ascii="Times New Roman" w:hAnsi="Times New Roman" w:cs="Times New Roman"/>
              </w:rPr>
              <w:t xml:space="preserve"> pero no los anula como Lasso.</w:t>
            </w:r>
          </w:p>
        </w:tc>
        <w:tc>
          <w:tcPr>
            <w:tcW w:w="2125" w:type="dxa"/>
            <w:vMerge/>
          </w:tcPr>
          <w:p w14:paraId="3BAA7DB6" w14:textId="77777777" w:rsidR="00D352C8" w:rsidRPr="00533B91" w:rsidRDefault="00D352C8" w:rsidP="00EA0C7A">
            <w:pPr>
              <w:rPr>
                <w:rFonts w:ascii="Times New Roman" w:hAnsi="Times New Roman" w:cs="Times New Roman"/>
              </w:rPr>
            </w:pPr>
          </w:p>
        </w:tc>
      </w:tr>
      <w:tr w:rsidR="00D352C8" w:rsidRPr="00533B91" w14:paraId="44C48034" w14:textId="77777777" w:rsidTr="00E76107">
        <w:tc>
          <w:tcPr>
            <w:tcW w:w="1363" w:type="dxa"/>
          </w:tcPr>
          <w:p w14:paraId="681969F3" w14:textId="24654EFB" w:rsidR="00D352C8" w:rsidRPr="00533B91" w:rsidRDefault="00CF4588" w:rsidP="00EA0C7A">
            <w:pPr>
              <w:rPr>
                <w:rFonts w:ascii="Times New Roman" w:hAnsi="Times New Roman" w:cs="Times New Roman"/>
              </w:rPr>
            </w:pPr>
            <w:r w:rsidRPr="00533B91">
              <w:rPr>
                <w:rFonts w:ascii="Times New Roman" w:hAnsi="Times New Roman" w:cs="Times New Roman"/>
              </w:rPr>
              <w:t xml:space="preserve">Score </w:t>
            </w:r>
            <w:proofErr w:type="spellStart"/>
            <w:r w:rsidRPr="00533B91">
              <w:rPr>
                <w:rFonts w:ascii="Times New Roman" w:hAnsi="Times New Roman" w:cs="Times New Roman"/>
              </w:rPr>
              <w:t>ElasticNet</w:t>
            </w:r>
            <w:proofErr w:type="spellEnd"/>
          </w:p>
        </w:tc>
        <w:tc>
          <w:tcPr>
            <w:tcW w:w="1609" w:type="dxa"/>
          </w:tcPr>
          <w:p w14:paraId="3291677A" w14:textId="77777777" w:rsidR="008244A7" w:rsidRPr="00533B91" w:rsidRDefault="008244A7" w:rsidP="00EA0C7A">
            <w:pPr>
              <w:rPr>
                <w:rFonts w:ascii="Times New Roman" w:hAnsi="Times New Roman" w:cs="Times New Roman"/>
              </w:rPr>
            </w:pPr>
            <w:r w:rsidRPr="00533B91">
              <w:rPr>
                <w:rFonts w:ascii="Times New Roman" w:hAnsi="Times New Roman" w:cs="Times New Roman"/>
              </w:rPr>
              <w:t>[ 0.</w:t>
            </w:r>
          </w:p>
          <w:p w14:paraId="2DAADA8C" w14:textId="77777777" w:rsidR="008244A7" w:rsidRPr="00533B91" w:rsidRDefault="008244A7" w:rsidP="00EA0C7A">
            <w:pPr>
              <w:rPr>
                <w:rFonts w:ascii="Times New Roman" w:hAnsi="Times New Roman" w:cs="Times New Roman"/>
              </w:rPr>
            </w:pPr>
            <w:r w:rsidRPr="00533B91">
              <w:rPr>
                <w:rFonts w:ascii="Times New Roman" w:hAnsi="Times New Roman" w:cs="Times New Roman"/>
              </w:rPr>
              <w:t>0.</w:t>
            </w:r>
          </w:p>
          <w:p w14:paraId="5A5286E2" w14:textId="2B0D71DB" w:rsidR="008244A7" w:rsidRPr="00533B91" w:rsidRDefault="008244A7" w:rsidP="00EA0C7A">
            <w:pPr>
              <w:rPr>
                <w:rFonts w:ascii="Times New Roman" w:hAnsi="Times New Roman" w:cs="Times New Roman"/>
              </w:rPr>
            </w:pPr>
            <w:r w:rsidRPr="00533B91">
              <w:rPr>
                <w:rFonts w:ascii="Times New Roman" w:hAnsi="Times New Roman" w:cs="Times New Roman"/>
              </w:rPr>
              <w:t>0.</w:t>
            </w:r>
          </w:p>
          <w:p w14:paraId="16CE4320" w14:textId="77777777" w:rsidR="008244A7" w:rsidRPr="00533B91" w:rsidRDefault="008244A7" w:rsidP="00EA0C7A">
            <w:pPr>
              <w:rPr>
                <w:rFonts w:ascii="Times New Roman" w:hAnsi="Times New Roman" w:cs="Times New Roman"/>
              </w:rPr>
            </w:pPr>
            <w:r w:rsidRPr="00533B91">
              <w:rPr>
                <w:rFonts w:ascii="Times New Roman" w:hAnsi="Times New Roman" w:cs="Times New Roman"/>
              </w:rPr>
              <w:t>-0.</w:t>
            </w:r>
          </w:p>
          <w:p w14:paraId="4F680648" w14:textId="77777777" w:rsidR="008244A7" w:rsidRPr="00533B91" w:rsidRDefault="008244A7" w:rsidP="00EA0C7A">
            <w:pPr>
              <w:rPr>
                <w:rFonts w:ascii="Times New Roman" w:hAnsi="Times New Roman" w:cs="Times New Roman"/>
              </w:rPr>
            </w:pPr>
            <w:r w:rsidRPr="00533B91">
              <w:rPr>
                <w:rFonts w:ascii="Times New Roman" w:hAnsi="Times New Roman" w:cs="Times New Roman"/>
              </w:rPr>
              <w:t>0.</w:t>
            </w:r>
          </w:p>
          <w:p w14:paraId="2D15E1DC" w14:textId="77777777" w:rsidR="008244A7" w:rsidRPr="00533B91" w:rsidRDefault="008244A7" w:rsidP="00EA0C7A">
            <w:pPr>
              <w:rPr>
                <w:rFonts w:ascii="Times New Roman" w:hAnsi="Times New Roman" w:cs="Times New Roman"/>
              </w:rPr>
            </w:pPr>
            <w:r w:rsidRPr="00533B91">
              <w:rPr>
                <w:rFonts w:ascii="Times New Roman" w:hAnsi="Times New Roman" w:cs="Times New Roman"/>
              </w:rPr>
              <w:t>0.</w:t>
            </w:r>
          </w:p>
          <w:p w14:paraId="5297A4A2" w14:textId="77777777" w:rsidR="008244A7" w:rsidRPr="00533B91" w:rsidRDefault="008244A7" w:rsidP="00EA0C7A">
            <w:pPr>
              <w:rPr>
                <w:rFonts w:ascii="Times New Roman" w:hAnsi="Times New Roman" w:cs="Times New Roman"/>
              </w:rPr>
            </w:pPr>
            <w:r w:rsidRPr="00533B91">
              <w:rPr>
                <w:rFonts w:ascii="Times New Roman" w:hAnsi="Times New Roman" w:cs="Times New Roman"/>
              </w:rPr>
              <w:t>0.</w:t>
            </w:r>
          </w:p>
          <w:p w14:paraId="3202788E" w14:textId="1F59C999" w:rsidR="00D352C8" w:rsidRPr="00533B91" w:rsidRDefault="008244A7" w:rsidP="00EA0C7A">
            <w:pPr>
              <w:rPr>
                <w:rFonts w:ascii="Times New Roman" w:hAnsi="Times New Roman" w:cs="Times New Roman"/>
              </w:rPr>
            </w:pPr>
            <w:r w:rsidRPr="00533B91">
              <w:rPr>
                <w:rFonts w:ascii="Times New Roman" w:hAnsi="Times New Roman" w:cs="Times New Roman"/>
              </w:rPr>
              <w:t>0.]</w:t>
            </w:r>
          </w:p>
        </w:tc>
        <w:tc>
          <w:tcPr>
            <w:tcW w:w="1843" w:type="dxa"/>
          </w:tcPr>
          <w:p w14:paraId="582D5EE8" w14:textId="77777777" w:rsidR="00EA38CF" w:rsidRPr="000100DF" w:rsidRDefault="00EA38CF" w:rsidP="00EA38CF">
            <w:pPr>
              <w:rPr>
                <w:rFonts w:ascii="Times New Roman" w:hAnsi="Times New Roman" w:cs="Times New Roman"/>
                <w:lang w:val="pt-PT"/>
              </w:rPr>
            </w:pPr>
            <w:r w:rsidRPr="000100DF">
              <w:rPr>
                <w:rFonts w:ascii="Times New Roman" w:hAnsi="Times New Roman" w:cs="Times New Roman"/>
                <w:lang w:val="pt-PT"/>
              </w:rPr>
              <w:t>Temperature</w:t>
            </w:r>
          </w:p>
          <w:p w14:paraId="5F9EDBA5" w14:textId="77777777" w:rsidR="00EA38CF" w:rsidRPr="000100DF" w:rsidRDefault="00EA38CF" w:rsidP="00EA38CF">
            <w:pPr>
              <w:rPr>
                <w:rFonts w:ascii="Times New Roman" w:hAnsi="Times New Roman" w:cs="Times New Roman"/>
                <w:lang w:val="pt-PT"/>
              </w:rPr>
            </w:pPr>
            <w:r w:rsidRPr="000100DF">
              <w:rPr>
                <w:rFonts w:ascii="Times New Roman" w:hAnsi="Times New Roman" w:cs="Times New Roman"/>
                <w:lang w:val="pt-PT"/>
              </w:rPr>
              <w:t>RH</w:t>
            </w:r>
          </w:p>
          <w:p w14:paraId="6C5D4253" w14:textId="77777777" w:rsidR="00EA38CF" w:rsidRPr="000100DF" w:rsidRDefault="00EA38CF" w:rsidP="00EA38CF">
            <w:pPr>
              <w:rPr>
                <w:rFonts w:ascii="Times New Roman" w:hAnsi="Times New Roman" w:cs="Times New Roman"/>
                <w:lang w:val="pt-PT"/>
              </w:rPr>
            </w:pPr>
            <w:r w:rsidRPr="000100DF">
              <w:rPr>
                <w:rFonts w:ascii="Times New Roman" w:hAnsi="Times New Roman" w:cs="Times New Roman"/>
                <w:lang w:val="pt-PT"/>
              </w:rPr>
              <w:t>Dew Point</w:t>
            </w:r>
          </w:p>
          <w:p w14:paraId="50C64DE2" w14:textId="77777777" w:rsidR="00EA38CF" w:rsidRPr="000100DF" w:rsidRDefault="00EA38CF" w:rsidP="00EA38CF">
            <w:pPr>
              <w:rPr>
                <w:rFonts w:ascii="Times New Roman" w:hAnsi="Times New Roman" w:cs="Times New Roman"/>
                <w:lang w:val="pt-PT"/>
              </w:rPr>
            </w:pPr>
            <w:r w:rsidRPr="000100DF">
              <w:rPr>
                <w:rFonts w:ascii="Times New Roman" w:hAnsi="Times New Roman" w:cs="Times New Roman"/>
                <w:lang w:val="pt-PT"/>
              </w:rPr>
              <w:t>Win Speed</w:t>
            </w:r>
          </w:p>
          <w:p w14:paraId="62A6A7F3" w14:textId="77777777" w:rsidR="00EA38CF" w:rsidRPr="00533B91" w:rsidRDefault="00EA38CF" w:rsidP="00EA38CF">
            <w:pPr>
              <w:rPr>
                <w:rFonts w:ascii="Times New Roman" w:hAnsi="Times New Roman" w:cs="Times New Roman"/>
              </w:rPr>
            </w:pPr>
            <w:proofErr w:type="spellStart"/>
            <w:r w:rsidRPr="00533B91">
              <w:rPr>
                <w:rFonts w:ascii="Times New Roman" w:hAnsi="Times New Roman" w:cs="Times New Roman"/>
              </w:rPr>
              <w:t>Gust</w:t>
            </w:r>
            <w:proofErr w:type="spellEnd"/>
            <w:r w:rsidRPr="00533B91">
              <w:rPr>
                <w:rFonts w:ascii="Times New Roman" w:hAnsi="Times New Roman" w:cs="Times New Roman"/>
              </w:rPr>
              <w:t xml:space="preserve"> </w:t>
            </w:r>
            <w:proofErr w:type="spellStart"/>
            <w:r w:rsidRPr="00533B91">
              <w:rPr>
                <w:rFonts w:ascii="Times New Roman" w:hAnsi="Times New Roman" w:cs="Times New Roman"/>
              </w:rPr>
              <w:t>Speed</w:t>
            </w:r>
            <w:proofErr w:type="spellEnd"/>
          </w:p>
          <w:p w14:paraId="2E85EEBE" w14:textId="77777777" w:rsidR="00C34353" w:rsidRPr="00533B91" w:rsidRDefault="00EA38CF" w:rsidP="00C34353">
            <w:pPr>
              <w:rPr>
                <w:rFonts w:ascii="Times New Roman" w:hAnsi="Times New Roman" w:cs="Times New Roman"/>
              </w:rPr>
            </w:pPr>
            <w:proofErr w:type="spellStart"/>
            <w:r w:rsidRPr="00533B91">
              <w:rPr>
                <w:rFonts w:ascii="Times New Roman" w:hAnsi="Times New Roman" w:cs="Times New Roman"/>
              </w:rPr>
              <w:t>Wind</w:t>
            </w:r>
            <w:proofErr w:type="spellEnd"/>
            <w:r w:rsidRPr="00533B91">
              <w:rPr>
                <w:rFonts w:ascii="Times New Roman" w:hAnsi="Times New Roman" w:cs="Times New Roman"/>
              </w:rPr>
              <w:t xml:space="preserve"> </w:t>
            </w:r>
            <w:proofErr w:type="spellStart"/>
            <w:r w:rsidRPr="00533B91">
              <w:rPr>
                <w:rFonts w:ascii="Times New Roman" w:hAnsi="Times New Roman" w:cs="Times New Roman"/>
              </w:rPr>
              <w:t>Direction</w:t>
            </w:r>
            <w:proofErr w:type="spellEnd"/>
          </w:p>
          <w:p w14:paraId="6324C437" w14:textId="42A31E1D" w:rsidR="00C34353" w:rsidRPr="00533B91" w:rsidRDefault="00C34353" w:rsidP="00C34353">
            <w:pPr>
              <w:rPr>
                <w:rFonts w:ascii="Times New Roman" w:hAnsi="Times New Roman" w:cs="Times New Roman"/>
              </w:rPr>
            </w:pPr>
            <w:r w:rsidRPr="00533B91">
              <w:rPr>
                <w:rFonts w:ascii="Times New Roman" w:hAnsi="Times New Roman" w:cs="Times New Roman"/>
              </w:rPr>
              <w:t>Fruto</w:t>
            </w:r>
          </w:p>
          <w:p w14:paraId="23D79AEE" w14:textId="1775153B" w:rsidR="00D352C8" w:rsidRPr="00533B91" w:rsidRDefault="00C34353" w:rsidP="00EA0C7A">
            <w:pPr>
              <w:rPr>
                <w:rFonts w:ascii="Times New Roman" w:hAnsi="Times New Roman" w:cs="Times New Roman"/>
              </w:rPr>
            </w:pPr>
            <w:r w:rsidRPr="00533B91">
              <w:rPr>
                <w:rFonts w:ascii="Times New Roman" w:hAnsi="Times New Roman" w:cs="Times New Roman"/>
              </w:rPr>
              <w:t>Severidad</w:t>
            </w:r>
          </w:p>
        </w:tc>
        <w:tc>
          <w:tcPr>
            <w:tcW w:w="2410" w:type="dxa"/>
          </w:tcPr>
          <w:p w14:paraId="215F70E8" w14:textId="26B6DF00" w:rsidR="00D352C8" w:rsidRPr="00533B91" w:rsidRDefault="00633E40" w:rsidP="00D1152F">
            <w:pPr>
              <w:jc w:val="both"/>
              <w:rPr>
                <w:rFonts w:ascii="Times New Roman" w:hAnsi="Times New Roman" w:cs="Times New Roman"/>
              </w:rPr>
            </w:pPr>
            <w:proofErr w:type="spellStart"/>
            <w:r w:rsidRPr="00533B91">
              <w:rPr>
                <w:rFonts w:ascii="Times New Roman" w:hAnsi="Times New Roman" w:cs="Times New Roman"/>
              </w:rPr>
              <w:t>ElasticNet</w:t>
            </w:r>
            <w:proofErr w:type="spellEnd"/>
            <w:r w:rsidRPr="00533B91">
              <w:rPr>
                <w:rFonts w:ascii="Times New Roman" w:hAnsi="Times New Roman" w:cs="Times New Roman"/>
              </w:rPr>
              <w:t xml:space="preserve"> también anula algunos coeficientes, manteniendo algunos similares a Lasso y Ridge.</w:t>
            </w:r>
          </w:p>
        </w:tc>
        <w:tc>
          <w:tcPr>
            <w:tcW w:w="2125" w:type="dxa"/>
            <w:vMerge/>
          </w:tcPr>
          <w:p w14:paraId="657B42F4" w14:textId="77777777" w:rsidR="00D352C8" w:rsidRPr="00533B91" w:rsidRDefault="00D352C8" w:rsidP="009864B0">
            <w:pPr>
              <w:keepNext/>
              <w:rPr>
                <w:rFonts w:ascii="Times New Roman" w:hAnsi="Times New Roman" w:cs="Times New Roman"/>
              </w:rPr>
            </w:pPr>
          </w:p>
        </w:tc>
      </w:tr>
    </w:tbl>
    <w:p w14:paraId="21AF9B53" w14:textId="1FDC285F" w:rsidR="009864B0" w:rsidRPr="009864B0" w:rsidRDefault="009864B0">
      <w:pPr>
        <w:pStyle w:val="Descripcin"/>
        <w:rPr>
          <w:rFonts w:ascii="Times New Roman" w:hAnsi="Times New Roman" w:cs="Times New Roman"/>
          <w:color w:val="auto"/>
          <w:sz w:val="20"/>
          <w:szCs w:val="20"/>
        </w:rPr>
      </w:pPr>
      <w:r w:rsidRPr="009864B0">
        <w:rPr>
          <w:rFonts w:ascii="Times New Roman" w:hAnsi="Times New Roman" w:cs="Times New Roman"/>
          <w:b/>
          <w:bCs/>
          <w:color w:val="auto"/>
          <w:sz w:val="20"/>
          <w:szCs w:val="20"/>
        </w:rPr>
        <w:t xml:space="preserve">Tabla </w:t>
      </w:r>
      <w:r w:rsidRPr="009864B0">
        <w:rPr>
          <w:rFonts w:ascii="Times New Roman" w:hAnsi="Times New Roman" w:cs="Times New Roman"/>
          <w:b/>
          <w:bCs/>
          <w:color w:val="auto"/>
          <w:sz w:val="20"/>
          <w:szCs w:val="20"/>
        </w:rPr>
        <w:fldChar w:fldCharType="begin"/>
      </w:r>
      <w:r w:rsidRPr="009864B0">
        <w:rPr>
          <w:rFonts w:ascii="Times New Roman" w:hAnsi="Times New Roman" w:cs="Times New Roman"/>
          <w:b/>
          <w:bCs/>
          <w:color w:val="auto"/>
          <w:sz w:val="20"/>
          <w:szCs w:val="20"/>
        </w:rPr>
        <w:instrText xml:space="preserve"> SEQ Tabla \* ARABIC </w:instrText>
      </w:r>
      <w:r w:rsidRPr="009864B0">
        <w:rPr>
          <w:rFonts w:ascii="Times New Roman" w:hAnsi="Times New Roman" w:cs="Times New Roman"/>
          <w:b/>
          <w:bCs/>
          <w:color w:val="auto"/>
          <w:sz w:val="20"/>
          <w:szCs w:val="20"/>
        </w:rPr>
        <w:fldChar w:fldCharType="separate"/>
      </w:r>
      <w:r>
        <w:rPr>
          <w:rFonts w:ascii="Times New Roman" w:hAnsi="Times New Roman" w:cs="Times New Roman"/>
          <w:b/>
          <w:bCs/>
          <w:noProof/>
          <w:color w:val="auto"/>
          <w:sz w:val="20"/>
          <w:szCs w:val="20"/>
        </w:rPr>
        <w:t>2</w:t>
      </w:r>
      <w:r w:rsidRPr="009864B0">
        <w:rPr>
          <w:rFonts w:ascii="Times New Roman" w:hAnsi="Times New Roman" w:cs="Times New Roman"/>
          <w:b/>
          <w:bCs/>
          <w:color w:val="auto"/>
          <w:sz w:val="20"/>
          <w:szCs w:val="20"/>
        </w:rPr>
        <w:fldChar w:fldCharType="end"/>
      </w:r>
      <w:r w:rsidRPr="009864B0">
        <w:rPr>
          <w:rFonts w:ascii="Times New Roman" w:hAnsi="Times New Roman" w:cs="Times New Roman"/>
          <w:color w:val="auto"/>
          <w:sz w:val="20"/>
          <w:szCs w:val="20"/>
        </w:rPr>
        <w:t xml:space="preserve"> Comparativa de Algoritmos de </w:t>
      </w:r>
      <w:r>
        <w:rPr>
          <w:rFonts w:ascii="Times New Roman" w:hAnsi="Times New Roman" w:cs="Times New Roman"/>
          <w:color w:val="auto"/>
          <w:sz w:val="20"/>
          <w:szCs w:val="20"/>
        </w:rPr>
        <w:t>T</w:t>
      </w:r>
      <w:r w:rsidRPr="009864B0">
        <w:rPr>
          <w:rFonts w:ascii="Times New Roman" w:hAnsi="Times New Roman" w:cs="Times New Roman"/>
          <w:color w:val="auto"/>
          <w:sz w:val="20"/>
          <w:szCs w:val="20"/>
        </w:rPr>
        <w:t>ende</w:t>
      </w:r>
      <w:r>
        <w:rPr>
          <w:rFonts w:ascii="Times New Roman" w:hAnsi="Times New Roman" w:cs="Times New Roman"/>
          <w:color w:val="auto"/>
          <w:sz w:val="20"/>
          <w:szCs w:val="20"/>
        </w:rPr>
        <w:t>n</w:t>
      </w:r>
      <w:r w:rsidRPr="009864B0">
        <w:rPr>
          <w:rFonts w:ascii="Times New Roman" w:hAnsi="Times New Roman" w:cs="Times New Roman"/>
          <w:color w:val="auto"/>
          <w:sz w:val="20"/>
          <w:szCs w:val="20"/>
        </w:rPr>
        <w:t>cia de regularización</w:t>
      </w:r>
      <w:r>
        <w:rPr>
          <w:rFonts w:ascii="Times New Roman" w:hAnsi="Times New Roman" w:cs="Times New Roman"/>
          <w:color w:val="auto"/>
          <w:sz w:val="20"/>
          <w:szCs w:val="20"/>
        </w:rPr>
        <w:t>.</w:t>
      </w:r>
    </w:p>
    <w:p w14:paraId="3528486E" w14:textId="0D944056" w:rsidR="00855CB8" w:rsidRDefault="006171C4" w:rsidP="000D19EC">
      <w:pPr>
        <w:jc w:val="both"/>
        <w:rPr>
          <w:rFonts w:ascii="Times New Roman" w:hAnsi="Times New Roman" w:cs="Times New Roman"/>
          <w:sz w:val="24"/>
          <w:szCs w:val="24"/>
        </w:rPr>
      </w:pPr>
      <w:r>
        <w:rPr>
          <w:rFonts w:ascii="Times New Roman" w:hAnsi="Times New Roman" w:cs="Times New Roman"/>
          <w:sz w:val="24"/>
          <w:szCs w:val="24"/>
        </w:rPr>
        <w:t>A continuación, se muestra los siguientes datos</w:t>
      </w:r>
      <w:r w:rsidR="006B2ED7">
        <w:rPr>
          <w:rFonts w:ascii="Times New Roman" w:hAnsi="Times New Roman" w:cs="Times New Roman"/>
          <w:sz w:val="24"/>
          <w:szCs w:val="24"/>
        </w:rPr>
        <w:t xml:space="preserve"> normales</w:t>
      </w:r>
      <w:r w:rsidR="005725CA">
        <w:rPr>
          <w:rFonts w:ascii="Times New Roman" w:hAnsi="Times New Roman" w:cs="Times New Roman"/>
          <w:sz w:val="24"/>
          <w:szCs w:val="24"/>
        </w:rPr>
        <w:t>, normalizados y discretizados</w:t>
      </w:r>
      <w:r w:rsidR="00DD7DCF">
        <w:rPr>
          <w:rFonts w:ascii="Times New Roman" w:hAnsi="Times New Roman" w:cs="Times New Roman"/>
          <w:sz w:val="24"/>
          <w:szCs w:val="24"/>
        </w:rPr>
        <w:t xml:space="preserve"> de cada modelo</w:t>
      </w:r>
      <w:r w:rsidR="005725CA">
        <w:rPr>
          <w:rFonts w:ascii="Times New Roman" w:hAnsi="Times New Roman" w:cs="Times New Roman"/>
          <w:sz w:val="24"/>
          <w:szCs w:val="24"/>
        </w:rPr>
        <w:t>.</w:t>
      </w:r>
    </w:p>
    <w:tbl>
      <w:tblPr>
        <w:tblStyle w:val="Tablaconcuadrcula"/>
        <w:tblW w:w="0" w:type="auto"/>
        <w:jc w:val="center"/>
        <w:tblLook w:val="04A0" w:firstRow="1" w:lastRow="0" w:firstColumn="1" w:lastColumn="0" w:noHBand="0" w:noVBand="1"/>
      </w:tblPr>
      <w:tblGrid>
        <w:gridCol w:w="1404"/>
        <w:gridCol w:w="1563"/>
        <w:gridCol w:w="2689"/>
        <w:gridCol w:w="2066"/>
        <w:gridCol w:w="1592"/>
        <w:gridCol w:w="36"/>
      </w:tblGrid>
      <w:tr w:rsidR="00703101" w14:paraId="7FAA1AA8" w14:textId="77777777" w:rsidTr="0084438B">
        <w:trPr>
          <w:jc w:val="center"/>
        </w:trPr>
        <w:tc>
          <w:tcPr>
            <w:tcW w:w="1406" w:type="dxa"/>
            <w:vAlign w:val="center"/>
          </w:tcPr>
          <w:p w14:paraId="36A12EE8" w14:textId="77777777" w:rsidR="00703101" w:rsidRDefault="00703101" w:rsidP="00BA5EBB">
            <w:pPr>
              <w:jc w:val="center"/>
              <w:rPr>
                <w:rFonts w:ascii="Times New Roman" w:hAnsi="Times New Roman" w:cs="Times New Roman"/>
                <w:sz w:val="24"/>
                <w:szCs w:val="24"/>
              </w:rPr>
            </w:pPr>
            <w:r>
              <w:rPr>
                <w:rFonts w:ascii="Times New Roman" w:hAnsi="Times New Roman" w:cs="Times New Roman"/>
                <w:b/>
                <w:bCs/>
                <w:sz w:val="24"/>
                <w:szCs w:val="24"/>
              </w:rPr>
              <w:t>Algoritmos</w:t>
            </w:r>
          </w:p>
        </w:tc>
        <w:tc>
          <w:tcPr>
            <w:tcW w:w="1563" w:type="dxa"/>
            <w:vAlign w:val="center"/>
          </w:tcPr>
          <w:p w14:paraId="2CC1BE0C" w14:textId="33032357" w:rsidR="00703101" w:rsidRPr="00D11783" w:rsidRDefault="00D11783" w:rsidP="00BA5EBB">
            <w:pPr>
              <w:jc w:val="center"/>
              <w:rPr>
                <w:rFonts w:ascii="Times New Roman" w:hAnsi="Times New Roman" w:cs="Times New Roman"/>
                <w:b/>
                <w:sz w:val="24"/>
                <w:szCs w:val="24"/>
              </w:rPr>
            </w:pPr>
            <w:r>
              <w:rPr>
                <w:rFonts w:ascii="Times New Roman" w:hAnsi="Times New Roman" w:cs="Times New Roman"/>
                <w:b/>
                <w:bCs/>
                <w:sz w:val="24"/>
                <w:szCs w:val="24"/>
              </w:rPr>
              <w:t>Datos</w:t>
            </w:r>
          </w:p>
        </w:tc>
        <w:tc>
          <w:tcPr>
            <w:tcW w:w="2696" w:type="dxa"/>
          </w:tcPr>
          <w:p w14:paraId="1FA49845" w14:textId="7ACFB17D" w:rsidR="00703101" w:rsidRDefault="00703101" w:rsidP="009E325E">
            <w:pPr>
              <w:rPr>
                <w:rFonts w:ascii="Times New Roman" w:hAnsi="Times New Roman" w:cs="Times New Roman"/>
                <w:sz w:val="24"/>
                <w:szCs w:val="24"/>
              </w:rPr>
            </w:pPr>
            <w:r>
              <w:rPr>
                <w:rFonts w:ascii="Times New Roman" w:hAnsi="Times New Roman" w:cs="Times New Roman"/>
                <w:b/>
                <w:bCs/>
                <w:sz w:val="24"/>
                <w:szCs w:val="24"/>
              </w:rPr>
              <w:t>Resultados</w:t>
            </w:r>
          </w:p>
        </w:tc>
        <w:tc>
          <w:tcPr>
            <w:tcW w:w="2093" w:type="dxa"/>
          </w:tcPr>
          <w:p w14:paraId="0872549B" w14:textId="35B1D552" w:rsidR="00703101" w:rsidRDefault="00703101" w:rsidP="009E325E">
            <w:pPr>
              <w:rPr>
                <w:rFonts w:ascii="Times New Roman" w:hAnsi="Times New Roman" w:cs="Times New Roman"/>
                <w:sz w:val="24"/>
                <w:szCs w:val="24"/>
              </w:rPr>
            </w:pPr>
            <w:r>
              <w:rPr>
                <w:rFonts w:ascii="Times New Roman" w:hAnsi="Times New Roman" w:cs="Times New Roman"/>
                <w:b/>
                <w:bCs/>
                <w:sz w:val="24"/>
                <w:szCs w:val="24"/>
              </w:rPr>
              <w:t>Análisis</w:t>
            </w:r>
          </w:p>
        </w:tc>
        <w:tc>
          <w:tcPr>
            <w:tcW w:w="1592" w:type="dxa"/>
            <w:gridSpan w:val="2"/>
          </w:tcPr>
          <w:p w14:paraId="25246101" w14:textId="738E95D6" w:rsidR="00703101" w:rsidRDefault="00703101" w:rsidP="009E325E">
            <w:pPr>
              <w:rPr>
                <w:rFonts w:ascii="Times New Roman" w:hAnsi="Times New Roman" w:cs="Times New Roman"/>
                <w:sz w:val="24"/>
                <w:szCs w:val="24"/>
              </w:rPr>
            </w:pPr>
            <w:r>
              <w:rPr>
                <w:rFonts w:ascii="Times New Roman" w:hAnsi="Times New Roman" w:cs="Times New Roman"/>
                <w:b/>
                <w:bCs/>
                <w:sz w:val="24"/>
                <w:szCs w:val="24"/>
              </w:rPr>
              <w:t>Conclusión</w:t>
            </w:r>
          </w:p>
        </w:tc>
      </w:tr>
      <w:tr w:rsidR="00BA5EBB" w14:paraId="137412A4" w14:textId="77777777" w:rsidTr="0084438B">
        <w:trPr>
          <w:gridAfter w:val="1"/>
          <w:wAfter w:w="38" w:type="dxa"/>
          <w:jc w:val="center"/>
        </w:trPr>
        <w:tc>
          <w:tcPr>
            <w:tcW w:w="1406" w:type="dxa"/>
            <w:vMerge w:val="restart"/>
          </w:tcPr>
          <w:p w14:paraId="3BCDA12F" w14:textId="5938D12A" w:rsidR="00BA5EBB" w:rsidRDefault="00BA5EBB" w:rsidP="009E325E">
            <w:pPr>
              <w:rPr>
                <w:rFonts w:ascii="Times New Roman" w:hAnsi="Times New Roman" w:cs="Times New Roman"/>
                <w:sz w:val="24"/>
                <w:szCs w:val="24"/>
              </w:rPr>
            </w:pPr>
            <w:r>
              <w:rPr>
                <w:rFonts w:ascii="Times New Roman" w:hAnsi="Times New Roman" w:cs="Times New Roman"/>
                <w:sz w:val="24"/>
                <w:szCs w:val="24"/>
              </w:rPr>
              <w:t>Score Lineal</w:t>
            </w:r>
          </w:p>
        </w:tc>
        <w:tc>
          <w:tcPr>
            <w:tcW w:w="1563" w:type="dxa"/>
          </w:tcPr>
          <w:p w14:paraId="5AAD4F2E" w14:textId="5901F2E8" w:rsidR="00BA5EBB" w:rsidRDefault="00BA5EBB" w:rsidP="009E325E">
            <w:pPr>
              <w:rPr>
                <w:rFonts w:ascii="Times New Roman" w:hAnsi="Times New Roman" w:cs="Times New Roman"/>
                <w:sz w:val="24"/>
                <w:szCs w:val="24"/>
              </w:rPr>
            </w:pPr>
            <w:r>
              <w:rPr>
                <w:rFonts w:ascii="Times New Roman" w:hAnsi="Times New Roman" w:cs="Times New Roman"/>
                <w:sz w:val="24"/>
                <w:szCs w:val="24"/>
              </w:rPr>
              <w:t>Normalizados</w:t>
            </w:r>
          </w:p>
        </w:tc>
        <w:tc>
          <w:tcPr>
            <w:tcW w:w="2696" w:type="dxa"/>
          </w:tcPr>
          <w:p w14:paraId="45C38003" w14:textId="640E9FBD" w:rsidR="00BA5EBB" w:rsidRDefault="00BA5EBB" w:rsidP="009E325E">
            <w:pPr>
              <w:rPr>
                <w:rFonts w:ascii="Times New Roman" w:hAnsi="Times New Roman" w:cs="Times New Roman"/>
                <w:sz w:val="24"/>
                <w:szCs w:val="24"/>
              </w:rPr>
            </w:pPr>
            <w:r w:rsidRPr="005E7280">
              <w:rPr>
                <w:rFonts w:ascii="Times New Roman" w:hAnsi="Times New Roman" w:cs="Times New Roman"/>
                <w:sz w:val="24"/>
                <w:szCs w:val="24"/>
              </w:rPr>
              <w:t>0.8131069788672194</w:t>
            </w:r>
          </w:p>
        </w:tc>
        <w:tc>
          <w:tcPr>
            <w:tcW w:w="2093" w:type="dxa"/>
          </w:tcPr>
          <w:p w14:paraId="7812C6EE" w14:textId="6095A052" w:rsidR="00BA5EBB" w:rsidRDefault="003F5B96" w:rsidP="00562AB2">
            <w:pPr>
              <w:jc w:val="both"/>
              <w:rPr>
                <w:rFonts w:ascii="Times New Roman" w:hAnsi="Times New Roman" w:cs="Times New Roman"/>
                <w:sz w:val="24"/>
                <w:szCs w:val="24"/>
              </w:rPr>
            </w:pPr>
            <w:r w:rsidRPr="003F5B96">
              <w:rPr>
                <w:rFonts w:ascii="Times New Roman" w:hAnsi="Times New Roman" w:cs="Times New Roman"/>
                <w:sz w:val="24"/>
                <w:szCs w:val="24"/>
              </w:rPr>
              <w:t>Alta precisión del modelo lineal con datos normalizados.</w:t>
            </w:r>
          </w:p>
        </w:tc>
        <w:tc>
          <w:tcPr>
            <w:tcW w:w="1592" w:type="dxa"/>
            <w:vMerge w:val="restart"/>
          </w:tcPr>
          <w:p w14:paraId="0366A27C" w14:textId="19486990" w:rsidR="00BA5EBB" w:rsidRDefault="008F33F3" w:rsidP="00562AB2">
            <w:pPr>
              <w:jc w:val="both"/>
              <w:rPr>
                <w:rFonts w:ascii="Times New Roman" w:hAnsi="Times New Roman" w:cs="Times New Roman"/>
                <w:sz w:val="24"/>
                <w:szCs w:val="24"/>
              </w:rPr>
            </w:pPr>
            <w:r w:rsidRPr="008F33F3">
              <w:rPr>
                <w:rFonts w:ascii="Times New Roman" w:hAnsi="Times New Roman" w:cs="Times New Roman"/>
                <w:sz w:val="24"/>
                <w:szCs w:val="24"/>
              </w:rPr>
              <w:t xml:space="preserve">Estos resultados destacan cómo la normalización y la discretización pueden impactar la precisión de los diferentes algoritmos de regresión lineal (Linear </w:t>
            </w:r>
            <w:proofErr w:type="spellStart"/>
            <w:r w:rsidRPr="008F33F3">
              <w:rPr>
                <w:rFonts w:ascii="Times New Roman" w:hAnsi="Times New Roman" w:cs="Times New Roman"/>
                <w:sz w:val="24"/>
                <w:szCs w:val="24"/>
              </w:rPr>
              <w:t>Regression</w:t>
            </w:r>
            <w:proofErr w:type="spellEnd"/>
            <w:r w:rsidRPr="008F33F3">
              <w:rPr>
                <w:rFonts w:ascii="Times New Roman" w:hAnsi="Times New Roman" w:cs="Times New Roman"/>
                <w:sz w:val="24"/>
                <w:szCs w:val="24"/>
              </w:rPr>
              <w:t xml:space="preserve">, Lasso, Ridge, </w:t>
            </w:r>
            <w:proofErr w:type="spellStart"/>
            <w:r w:rsidRPr="008F33F3">
              <w:rPr>
                <w:rFonts w:ascii="Times New Roman" w:hAnsi="Times New Roman" w:cs="Times New Roman"/>
                <w:sz w:val="24"/>
                <w:szCs w:val="24"/>
              </w:rPr>
              <w:t>ElasticNet</w:t>
            </w:r>
            <w:proofErr w:type="spellEnd"/>
            <w:r w:rsidRPr="008F33F3">
              <w:rPr>
                <w:rFonts w:ascii="Times New Roman" w:hAnsi="Times New Roman" w:cs="Times New Roman"/>
                <w:sz w:val="24"/>
                <w:szCs w:val="24"/>
              </w:rPr>
              <w:t xml:space="preserve">). En algunos casos, la </w:t>
            </w:r>
            <w:r w:rsidRPr="008F33F3">
              <w:rPr>
                <w:rFonts w:ascii="Times New Roman" w:hAnsi="Times New Roman" w:cs="Times New Roman"/>
                <w:sz w:val="24"/>
                <w:szCs w:val="24"/>
              </w:rPr>
              <w:lastRenderedPageBreak/>
              <w:t>discretización mejora la precisión, mientras que</w:t>
            </w:r>
            <w:r w:rsidR="00562AB2">
              <w:rPr>
                <w:rFonts w:ascii="Times New Roman" w:hAnsi="Times New Roman" w:cs="Times New Roman"/>
                <w:sz w:val="24"/>
                <w:szCs w:val="24"/>
              </w:rPr>
              <w:t>,</w:t>
            </w:r>
            <w:r w:rsidRPr="008F33F3">
              <w:rPr>
                <w:rFonts w:ascii="Times New Roman" w:hAnsi="Times New Roman" w:cs="Times New Roman"/>
                <w:sz w:val="24"/>
                <w:szCs w:val="24"/>
              </w:rPr>
              <w:t xml:space="preserve"> en otros puede haber una leve disminución o un sobreajuste con los datos normalizados.</w:t>
            </w:r>
          </w:p>
        </w:tc>
      </w:tr>
      <w:tr w:rsidR="00BA5EBB" w14:paraId="38A90675" w14:textId="77777777" w:rsidTr="0084438B">
        <w:trPr>
          <w:gridAfter w:val="1"/>
          <w:wAfter w:w="38" w:type="dxa"/>
          <w:jc w:val="center"/>
        </w:trPr>
        <w:tc>
          <w:tcPr>
            <w:tcW w:w="1406" w:type="dxa"/>
            <w:vMerge/>
          </w:tcPr>
          <w:p w14:paraId="66FBDBC4" w14:textId="77777777" w:rsidR="00BA5EBB" w:rsidRDefault="00BA5EBB" w:rsidP="009E325E">
            <w:pPr>
              <w:rPr>
                <w:rFonts w:ascii="Times New Roman" w:hAnsi="Times New Roman" w:cs="Times New Roman"/>
                <w:sz w:val="24"/>
                <w:szCs w:val="24"/>
              </w:rPr>
            </w:pPr>
          </w:p>
        </w:tc>
        <w:tc>
          <w:tcPr>
            <w:tcW w:w="1563" w:type="dxa"/>
          </w:tcPr>
          <w:p w14:paraId="672AE543" w14:textId="1E09D28B" w:rsidR="00BA5EBB" w:rsidRDefault="00BA5EBB" w:rsidP="009E325E">
            <w:pPr>
              <w:rPr>
                <w:rFonts w:ascii="Times New Roman" w:hAnsi="Times New Roman" w:cs="Times New Roman"/>
                <w:sz w:val="24"/>
                <w:szCs w:val="24"/>
              </w:rPr>
            </w:pPr>
            <w:r>
              <w:rPr>
                <w:rFonts w:ascii="Times New Roman" w:hAnsi="Times New Roman" w:cs="Times New Roman"/>
                <w:sz w:val="24"/>
                <w:szCs w:val="24"/>
              </w:rPr>
              <w:t>Discretizados</w:t>
            </w:r>
          </w:p>
        </w:tc>
        <w:tc>
          <w:tcPr>
            <w:tcW w:w="2696" w:type="dxa"/>
          </w:tcPr>
          <w:p w14:paraId="73AA2D3A" w14:textId="21DA102E" w:rsidR="00BA5EBB" w:rsidRDefault="00BA5EBB" w:rsidP="009E325E">
            <w:pPr>
              <w:rPr>
                <w:rFonts w:ascii="Times New Roman" w:hAnsi="Times New Roman" w:cs="Times New Roman"/>
                <w:sz w:val="24"/>
                <w:szCs w:val="24"/>
              </w:rPr>
            </w:pPr>
            <w:r w:rsidRPr="00634A59">
              <w:rPr>
                <w:rFonts w:ascii="Times New Roman" w:hAnsi="Times New Roman" w:cs="Times New Roman"/>
                <w:sz w:val="24"/>
                <w:szCs w:val="24"/>
              </w:rPr>
              <w:t>0.7994962459957285</w:t>
            </w:r>
          </w:p>
        </w:tc>
        <w:tc>
          <w:tcPr>
            <w:tcW w:w="2093" w:type="dxa"/>
          </w:tcPr>
          <w:p w14:paraId="62960DDE" w14:textId="0F70AABB" w:rsidR="00BA5EBB" w:rsidRDefault="0046219F" w:rsidP="00562AB2">
            <w:pPr>
              <w:jc w:val="both"/>
              <w:rPr>
                <w:rFonts w:ascii="Times New Roman" w:hAnsi="Times New Roman" w:cs="Times New Roman"/>
                <w:sz w:val="24"/>
                <w:szCs w:val="24"/>
              </w:rPr>
            </w:pPr>
            <w:r w:rsidRPr="0046219F">
              <w:rPr>
                <w:rFonts w:ascii="Times New Roman" w:hAnsi="Times New Roman" w:cs="Times New Roman"/>
                <w:sz w:val="24"/>
                <w:szCs w:val="24"/>
              </w:rPr>
              <w:t>Ligera disminución en la precisión con datos discretizados respecto a los normalizados</w:t>
            </w:r>
          </w:p>
        </w:tc>
        <w:tc>
          <w:tcPr>
            <w:tcW w:w="1592" w:type="dxa"/>
            <w:vMerge/>
          </w:tcPr>
          <w:p w14:paraId="319EEAF8" w14:textId="77777777" w:rsidR="00BA5EBB" w:rsidRDefault="00BA5EBB" w:rsidP="009E325E">
            <w:pPr>
              <w:rPr>
                <w:rFonts w:ascii="Times New Roman" w:hAnsi="Times New Roman" w:cs="Times New Roman"/>
                <w:sz w:val="24"/>
                <w:szCs w:val="24"/>
              </w:rPr>
            </w:pPr>
          </w:p>
        </w:tc>
      </w:tr>
      <w:tr w:rsidR="00BA5EBB" w14:paraId="6FE30DAA" w14:textId="77777777" w:rsidTr="0084438B">
        <w:trPr>
          <w:gridAfter w:val="1"/>
          <w:wAfter w:w="38" w:type="dxa"/>
          <w:jc w:val="center"/>
        </w:trPr>
        <w:tc>
          <w:tcPr>
            <w:tcW w:w="1406" w:type="dxa"/>
            <w:vMerge w:val="restart"/>
          </w:tcPr>
          <w:p w14:paraId="47699297" w14:textId="434890A3" w:rsidR="00BA5EBB" w:rsidRDefault="00BA5EBB" w:rsidP="009E325E">
            <w:pPr>
              <w:rPr>
                <w:rFonts w:ascii="Times New Roman" w:hAnsi="Times New Roman" w:cs="Times New Roman"/>
                <w:sz w:val="24"/>
                <w:szCs w:val="24"/>
              </w:rPr>
            </w:pPr>
            <w:r>
              <w:rPr>
                <w:rFonts w:ascii="Times New Roman" w:hAnsi="Times New Roman" w:cs="Times New Roman"/>
                <w:sz w:val="24"/>
                <w:szCs w:val="24"/>
              </w:rPr>
              <w:t>Score Lasso</w:t>
            </w:r>
          </w:p>
        </w:tc>
        <w:tc>
          <w:tcPr>
            <w:tcW w:w="1563" w:type="dxa"/>
          </w:tcPr>
          <w:p w14:paraId="38298DC3" w14:textId="634426E7" w:rsidR="00BA5EBB" w:rsidRDefault="00BA5EBB" w:rsidP="009E325E">
            <w:pPr>
              <w:rPr>
                <w:rFonts w:ascii="Times New Roman" w:hAnsi="Times New Roman" w:cs="Times New Roman"/>
                <w:sz w:val="24"/>
                <w:szCs w:val="24"/>
              </w:rPr>
            </w:pPr>
            <w:r>
              <w:rPr>
                <w:rFonts w:ascii="Times New Roman" w:hAnsi="Times New Roman" w:cs="Times New Roman"/>
                <w:sz w:val="24"/>
                <w:szCs w:val="24"/>
              </w:rPr>
              <w:t>Normalizados</w:t>
            </w:r>
          </w:p>
        </w:tc>
        <w:tc>
          <w:tcPr>
            <w:tcW w:w="2696" w:type="dxa"/>
          </w:tcPr>
          <w:p w14:paraId="2D3042B0" w14:textId="0586A98F" w:rsidR="00BA5EBB" w:rsidRDefault="00BA5EBB" w:rsidP="009E325E">
            <w:pPr>
              <w:rPr>
                <w:rFonts w:ascii="Times New Roman" w:hAnsi="Times New Roman" w:cs="Times New Roman"/>
                <w:sz w:val="24"/>
                <w:szCs w:val="24"/>
              </w:rPr>
            </w:pPr>
            <w:r w:rsidRPr="006C26A4">
              <w:rPr>
                <w:rFonts w:ascii="Times New Roman" w:hAnsi="Times New Roman" w:cs="Times New Roman"/>
                <w:sz w:val="24"/>
                <w:szCs w:val="24"/>
              </w:rPr>
              <w:t>0.6346969423707713</w:t>
            </w:r>
          </w:p>
        </w:tc>
        <w:tc>
          <w:tcPr>
            <w:tcW w:w="2093" w:type="dxa"/>
          </w:tcPr>
          <w:p w14:paraId="2F7B3367" w14:textId="30C3DDB1" w:rsidR="00BA5EBB" w:rsidRDefault="00F67CDC" w:rsidP="00562AB2">
            <w:pPr>
              <w:jc w:val="both"/>
              <w:rPr>
                <w:rFonts w:ascii="Times New Roman" w:hAnsi="Times New Roman" w:cs="Times New Roman"/>
                <w:sz w:val="24"/>
                <w:szCs w:val="24"/>
              </w:rPr>
            </w:pPr>
            <w:r w:rsidRPr="00F67CDC">
              <w:rPr>
                <w:rFonts w:ascii="Times New Roman" w:hAnsi="Times New Roman" w:cs="Times New Roman"/>
                <w:sz w:val="24"/>
                <w:szCs w:val="24"/>
              </w:rPr>
              <w:t>Precisión moderada del modelo Lasso con datos normalizados</w:t>
            </w:r>
          </w:p>
        </w:tc>
        <w:tc>
          <w:tcPr>
            <w:tcW w:w="1592" w:type="dxa"/>
            <w:vMerge/>
          </w:tcPr>
          <w:p w14:paraId="246FCB9D" w14:textId="77777777" w:rsidR="00BA5EBB" w:rsidRDefault="00BA5EBB" w:rsidP="009E325E">
            <w:pPr>
              <w:rPr>
                <w:rFonts w:ascii="Times New Roman" w:hAnsi="Times New Roman" w:cs="Times New Roman"/>
                <w:sz w:val="24"/>
                <w:szCs w:val="24"/>
              </w:rPr>
            </w:pPr>
          </w:p>
        </w:tc>
      </w:tr>
      <w:tr w:rsidR="00BA5EBB" w14:paraId="6781E728" w14:textId="77777777" w:rsidTr="0084438B">
        <w:trPr>
          <w:gridAfter w:val="1"/>
          <w:wAfter w:w="38" w:type="dxa"/>
          <w:jc w:val="center"/>
        </w:trPr>
        <w:tc>
          <w:tcPr>
            <w:tcW w:w="1406" w:type="dxa"/>
            <w:vMerge/>
          </w:tcPr>
          <w:p w14:paraId="74902578" w14:textId="77777777" w:rsidR="00BA5EBB" w:rsidRDefault="00BA5EBB" w:rsidP="009E325E">
            <w:pPr>
              <w:rPr>
                <w:rFonts w:ascii="Times New Roman" w:hAnsi="Times New Roman" w:cs="Times New Roman"/>
                <w:sz w:val="24"/>
                <w:szCs w:val="24"/>
              </w:rPr>
            </w:pPr>
          </w:p>
        </w:tc>
        <w:tc>
          <w:tcPr>
            <w:tcW w:w="1563" w:type="dxa"/>
          </w:tcPr>
          <w:p w14:paraId="58FA7064" w14:textId="384830CE" w:rsidR="00BA5EBB" w:rsidRDefault="00BA5EBB" w:rsidP="009E325E">
            <w:pPr>
              <w:rPr>
                <w:rFonts w:ascii="Times New Roman" w:hAnsi="Times New Roman" w:cs="Times New Roman"/>
                <w:sz w:val="24"/>
                <w:szCs w:val="24"/>
              </w:rPr>
            </w:pPr>
            <w:r>
              <w:rPr>
                <w:rFonts w:ascii="Times New Roman" w:hAnsi="Times New Roman" w:cs="Times New Roman"/>
                <w:sz w:val="24"/>
                <w:szCs w:val="24"/>
              </w:rPr>
              <w:t>Discretizados</w:t>
            </w:r>
          </w:p>
        </w:tc>
        <w:tc>
          <w:tcPr>
            <w:tcW w:w="2696" w:type="dxa"/>
          </w:tcPr>
          <w:p w14:paraId="1AB699A7" w14:textId="7E45BF2A" w:rsidR="00BA5EBB" w:rsidRDefault="00BA5EBB" w:rsidP="009E325E">
            <w:pPr>
              <w:rPr>
                <w:rFonts w:ascii="Times New Roman" w:hAnsi="Times New Roman" w:cs="Times New Roman"/>
                <w:sz w:val="24"/>
                <w:szCs w:val="24"/>
              </w:rPr>
            </w:pPr>
            <w:r w:rsidRPr="00CC0D95">
              <w:rPr>
                <w:rFonts w:ascii="Times New Roman" w:hAnsi="Times New Roman" w:cs="Times New Roman"/>
                <w:sz w:val="24"/>
                <w:szCs w:val="24"/>
              </w:rPr>
              <w:t>0.7188984336668203</w:t>
            </w:r>
          </w:p>
        </w:tc>
        <w:tc>
          <w:tcPr>
            <w:tcW w:w="2093" w:type="dxa"/>
          </w:tcPr>
          <w:p w14:paraId="6A314FAA" w14:textId="7B71E29B" w:rsidR="00BA5EBB" w:rsidRDefault="00300588" w:rsidP="00562AB2">
            <w:pPr>
              <w:jc w:val="both"/>
              <w:rPr>
                <w:rFonts w:ascii="Times New Roman" w:hAnsi="Times New Roman" w:cs="Times New Roman"/>
                <w:sz w:val="24"/>
                <w:szCs w:val="24"/>
              </w:rPr>
            </w:pPr>
            <w:r w:rsidRPr="00300588">
              <w:rPr>
                <w:rFonts w:ascii="Times New Roman" w:hAnsi="Times New Roman" w:cs="Times New Roman"/>
                <w:sz w:val="24"/>
                <w:szCs w:val="24"/>
              </w:rPr>
              <w:t xml:space="preserve">Mejora notable en la precisión del modelo Lasso con datos discretizados en comparación </w:t>
            </w:r>
            <w:r w:rsidRPr="00300588">
              <w:rPr>
                <w:rFonts w:ascii="Times New Roman" w:hAnsi="Times New Roman" w:cs="Times New Roman"/>
                <w:sz w:val="24"/>
                <w:szCs w:val="24"/>
              </w:rPr>
              <w:lastRenderedPageBreak/>
              <w:t>con los normalizados</w:t>
            </w:r>
          </w:p>
        </w:tc>
        <w:tc>
          <w:tcPr>
            <w:tcW w:w="1592" w:type="dxa"/>
            <w:vMerge/>
          </w:tcPr>
          <w:p w14:paraId="00CA2F36" w14:textId="77777777" w:rsidR="00BA5EBB" w:rsidRDefault="00BA5EBB" w:rsidP="009E325E">
            <w:pPr>
              <w:rPr>
                <w:rFonts w:ascii="Times New Roman" w:hAnsi="Times New Roman" w:cs="Times New Roman"/>
                <w:sz w:val="24"/>
                <w:szCs w:val="24"/>
              </w:rPr>
            </w:pPr>
          </w:p>
        </w:tc>
      </w:tr>
      <w:tr w:rsidR="00BA5EBB" w14:paraId="0248E574" w14:textId="77777777" w:rsidTr="0084438B">
        <w:trPr>
          <w:gridAfter w:val="1"/>
          <w:wAfter w:w="38" w:type="dxa"/>
          <w:jc w:val="center"/>
        </w:trPr>
        <w:tc>
          <w:tcPr>
            <w:tcW w:w="1406" w:type="dxa"/>
            <w:vMerge w:val="restart"/>
          </w:tcPr>
          <w:p w14:paraId="3DC44F52" w14:textId="5A317B61" w:rsidR="00BA5EBB" w:rsidRDefault="00BA5EBB" w:rsidP="009E325E">
            <w:pPr>
              <w:rPr>
                <w:rFonts w:ascii="Times New Roman" w:hAnsi="Times New Roman" w:cs="Times New Roman"/>
                <w:sz w:val="24"/>
                <w:szCs w:val="24"/>
              </w:rPr>
            </w:pPr>
            <w:proofErr w:type="spellStart"/>
            <w:r>
              <w:rPr>
                <w:rFonts w:ascii="Times New Roman" w:hAnsi="Times New Roman" w:cs="Times New Roman"/>
                <w:sz w:val="24"/>
                <w:szCs w:val="24"/>
              </w:rPr>
              <w:t>Socre</w:t>
            </w:r>
            <w:proofErr w:type="spellEnd"/>
            <w:r>
              <w:rPr>
                <w:rFonts w:ascii="Times New Roman" w:hAnsi="Times New Roman" w:cs="Times New Roman"/>
                <w:sz w:val="24"/>
                <w:szCs w:val="24"/>
              </w:rPr>
              <w:t xml:space="preserve"> Ridge</w:t>
            </w:r>
          </w:p>
        </w:tc>
        <w:tc>
          <w:tcPr>
            <w:tcW w:w="1563" w:type="dxa"/>
          </w:tcPr>
          <w:p w14:paraId="2F23D5E1" w14:textId="1D52FF29" w:rsidR="00BA5EBB" w:rsidRDefault="00BA5EBB" w:rsidP="009E325E">
            <w:pPr>
              <w:rPr>
                <w:rFonts w:ascii="Times New Roman" w:hAnsi="Times New Roman" w:cs="Times New Roman"/>
                <w:sz w:val="24"/>
                <w:szCs w:val="24"/>
              </w:rPr>
            </w:pPr>
            <w:r>
              <w:rPr>
                <w:rFonts w:ascii="Times New Roman" w:hAnsi="Times New Roman" w:cs="Times New Roman"/>
                <w:sz w:val="24"/>
                <w:szCs w:val="24"/>
              </w:rPr>
              <w:t>Normalizados</w:t>
            </w:r>
          </w:p>
        </w:tc>
        <w:tc>
          <w:tcPr>
            <w:tcW w:w="2696" w:type="dxa"/>
          </w:tcPr>
          <w:p w14:paraId="0CD0F175" w14:textId="7DD883B6" w:rsidR="00BA5EBB" w:rsidRDefault="00BA5EBB" w:rsidP="009E325E">
            <w:pPr>
              <w:rPr>
                <w:rFonts w:ascii="Times New Roman" w:hAnsi="Times New Roman" w:cs="Times New Roman"/>
                <w:sz w:val="24"/>
                <w:szCs w:val="24"/>
              </w:rPr>
            </w:pPr>
            <w:r w:rsidRPr="008B1FF6">
              <w:rPr>
                <w:rFonts w:ascii="Times New Roman" w:hAnsi="Times New Roman" w:cs="Times New Roman"/>
                <w:sz w:val="24"/>
                <w:szCs w:val="24"/>
              </w:rPr>
              <w:t>0.8131473202968755</w:t>
            </w:r>
          </w:p>
        </w:tc>
        <w:tc>
          <w:tcPr>
            <w:tcW w:w="2093" w:type="dxa"/>
          </w:tcPr>
          <w:p w14:paraId="46CBCB61" w14:textId="43A3DB5E" w:rsidR="00BA5EBB" w:rsidRDefault="00055DBA" w:rsidP="00562AB2">
            <w:pPr>
              <w:jc w:val="both"/>
              <w:rPr>
                <w:rFonts w:ascii="Times New Roman" w:hAnsi="Times New Roman" w:cs="Times New Roman"/>
                <w:sz w:val="24"/>
                <w:szCs w:val="24"/>
              </w:rPr>
            </w:pPr>
            <w:r w:rsidRPr="00055DBA">
              <w:rPr>
                <w:rFonts w:ascii="Times New Roman" w:hAnsi="Times New Roman" w:cs="Times New Roman"/>
                <w:sz w:val="24"/>
                <w:szCs w:val="24"/>
              </w:rPr>
              <w:t>Precisión similar del modelo Ridge con datos normalizados en comparación con el modelo lineal</w:t>
            </w:r>
          </w:p>
        </w:tc>
        <w:tc>
          <w:tcPr>
            <w:tcW w:w="1592" w:type="dxa"/>
            <w:vMerge/>
          </w:tcPr>
          <w:p w14:paraId="134612B8" w14:textId="77777777" w:rsidR="00BA5EBB" w:rsidRDefault="00BA5EBB" w:rsidP="009E325E">
            <w:pPr>
              <w:rPr>
                <w:rFonts w:ascii="Times New Roman" w:hAnsi="Times New Roman" w:cs="Times New Roman"/>
                <w:sz w:val="24"/>
                <w:szCs w:val="24"/>
              </w:rPr>
            </w:pPr>
          </w:p>
        </w:tc>
      </w:tr>
      <w:tr w:rsidR="00BA5EBB" w14:paraId="50A8B347" w14:textId="77777777" w:rsidTr="0084438B">
        <w:trPr>
          <w:gridAfter w:val="1"/>
          <w:wAfter w:w="38" w:type="dxa"/>
          <w:jc w:val="center"/>
        </w:trPr>
        <w:tc>
          <w:tcPr>
            <w:tcW w:w="1406" w:type="dxa"/>
            <w:vMerge/>
          </w:tcPr>
          <w:p w14:paraId="73DDF1EA" w14:textId="77777777" w:rsidR="00BA5EBB" w:rsidRDefault="00BA5EBB" w:rsidP="009E325E">
            <w:pPr>
              <w:rPr>
                <w:rFonts w:ascii="Times New Roman" w:hAnsi="Times New Roman" w:cs="Times New Roman"/>
                <w:sz w:val="24"/>
                <w:szCs w:val="24"/>
              </w:rPr>
            </w:pPr>
          </w:p>
        </w:tc>
        <w:tc>
          <w:tcPr>
            <w:tcW w:w="1563" w:type="dxa"/>
          </w:tcPr>
          <w:p w14:paraId="24969825" w14:textId="138079CE" w:rsidR="00BA5EBB" w:rsidRDefault="00BA5EBB" w:rsidP="009E325E">
            <w:pPr>
              <w:rPr>
                <w:rFonts w:ascii="Times New Roman" w:hAnsi="Times New Roman" w:cs="Times New Roman"/>
                <w:sz w:val="24"/>
                <w:szCs w:val="24"/>
              </w:rPr>
            </w:pPr>
            <w:r>
              <w:rPr>
                <w:rFonts w:ascii="Times New Roman" w:hAnsi="Times New Roman" w:cs="Times New Roman"/>
                <w:sz w:val="24"/>
                <w:szCs w:val="24"/>
              </w:rPr>
              <w:t>Discretizados</w:t>
            </w:r>
          </w:p>
        </w:tc>
        <w:tc>
          <w:tcPr>
            <w:tcW w:w="2696" w:type="dxa"/>
          </w:tcPr>
          <w:p w14:paraId="4057878D" w14:textId="15C94ECD" w:rsidR="00BA5EBB" w:rsidRDefault="00BA5EBB" w:rsidP="009E325E">
            <w:pPr>
              <w:rPr>
                <w:rFonts w:ascii="Times New Roman" w:hAnsi="Times New Roman" w:cs="Times New Roman"/>
                <w:sz w:val="24"/>
                <w:szCs w:val="24"/>
              </w:rPr>
            </w:pPr>
            <w:r w:rsidRPr="00CC0D95">
              <w:rPr>
                <w:rFonts w:ascii="Times New Roman" w:hAnsi="Times New Roman" w:cs="Times New Roman"/>
                <w:sz w:val="24"/>
                <w:szCs w:val="24"/>
              </w:rPr>
              <w:t>0.7994911180118449</w:t>
            </w:r>
          </w:p>
        </w:tc>
        <w:tc>
          <w:tcPr>
            <w:tcW w:w="2093" w:type="dxa"/>
          </w:tcPr>
          <w:p w14:paraId="78F80A54" w14:textId="5C1BE50C" w:rsidR="00BA5EBB" w:rsidRDefault="00D1258B" w:rsidP="00562AB2">
            <w:pPr>
              <w:jc w:val="both"/>
              <w:rPr>
                <w:rFonts w:ascii="Times New Roman" w:hAnsi="Times New Roman" w:cs="Times New Roman"/>
                <w:sz w:val="24"/>
                <w:szCs w:val="24"/>
              </w:rPr>
            </w:pPr>
            <w:r w:rsidRPr="00D1258B">
              <w:rPr>
                <w:rFonts w:ascii="Times New Roman" w:hAnsi="Times New Roman" w:cs="Times New Roman"/>
                <w:sz w:val="24"/>
                <w:szCs w:val="24"/>
              </w:rPr>
              <w:t>Resultados muy cercanos a los obtenidos con datos normalizados en el modelo Ridge</w:t>
            </w:r>
          </w:p>
        </w:tc>
        <w:tc>
          <w:tcPr>
            <w:tcW w:w="1592" w:type="dxa"/>
            <w:vMerge/>
          </w:tcPr>
          <w:p w14:paraId="5EB13E1C" w14:textId="77777777" w:rsidR="00BA5EBB" w:rsidRDefault="00BA5EBB" w:rsidP="009E325E">
            <w:pPr>
              <w:rPr>
                <w:rFonts w:ascii="Times New Roman" w:hAnsi="Times New Roman" w:cs="Times New Roman"/>
                <w:sz w:val="24"/>
                <w:szCs w:val="24"/>
              </w:rPr>
            </w:pPr>
          </w:p>
        </w:tc>
      </w:tr>
      <w:tr w:rsidR="00BA5EBB" w14:paraId="7DE5C05D" w14:textId="77777777" w:rsidTr="0084438B">
        <w:trPr>
          <w:gridAfter w:val="1"/>
          <w:wAfter w:w="38" w:type="dxa"/>
          <w:jc w:val="center"/>
        </w:trPr>
        <w:tc>
          <w:tcPr>
            <w:tcW w:w="1406" w:type="dxa"/>
            <w:vMerge w:val="restart"/>
          </w:tcPr>
          <w:p w14:paraId="0E2F788B" w14:textId="0D543176" w:rsidR="00BA5EBB" w:rsidRDefault="00BA5EBB" w:rsidP="00BA5EBB">
            <w:pPr>
              <w:rPr>
                <w:rFonts w:ascii="Times New Roman" w:hAnsi="Times New Roman" w:cs="Times New Roman"/>
                <w:sz w:val="24"/>
                <w:szCs w:val="24"/>
              </w:rPr>
            </w:pPr>
            <w:r>
              <w:rPr>
                <w:rFonts w:ascii="Times New Roman" w:hAnsi="Times New Roman" w:cs="Times New Roman"/>
                <w:sz w:val="24"/>
                <w:szCs w:val="24"/>
              </w:rPr>
              <w:t xml:space="preserve">Score </w:t>
            </w:r>
            <w:proofErr w:type="spellStart"/>
            <w:r>
              <w:rPr>
                <w:rFonts w:ascii="Times New Roman" w:hAnsi="Times New Roman" w:cs="Times New Roman"/>
                <w:sz w:val="24"/>
                <w:szCs w:val="24"/>
              </w:rPr>
              <w:t>ElasticNet</w:t>
            </w:r>
            <w:proofErr w:type="spellEnd"/>
          </w:p>
        </w:tc>
        <w:tc>
          <w:tcPr>
            <w:tcW w:w="1563" w:type="dxa"/>
          </w:tcPr>
          <w:p w14:paraId="4E301B2D" w14:textId="0C74518E" w:rsidR="00BA5EBB" w:rsidRDefault="00BA5EBB" w:rsidP="00BA5EBB">
            <w:pPr>
              <w:rPr>
                <w:rFonts w:ascii="Times New Roman" w:hAnsi="Times New Roman" w:cs="Times New Roman"/>
                <w:sz w:val="24"/>
                <w:szCs w:val="24"/>
              </w:rPr>
            </w:pPr>
            <w:r>
              <w:rPr>
                <w:rFonts w:ascii="Times New Roman" w:hAnsi="Times New Roman" w:cs="Times New Roman"/>
                <w:sz w:val="24"/>
                <w:szCs w:val="24"/>
              </w:rPr>
              <w:t>Normalizados</w:t>
            </w:r>
          </w:p>
        </w:tc>
        <w:tc>
          <w:tcPr>
            <w:tcW w:w="2696" w:type="dxa"/>
          </w:tcPr>
          <w:p w14:paraId="268F6D68" w14:textId="100107D5" w:rsidR="00BA5EBB" w:rsidRPr="00CC0D95" w:rsidRDefault="00BA5EBB" w:rsidP="00BA5EBB">
            <w:pPr>
              <w:rPr>
                <w:rFonts w:ascii="Times New Roman" w:hAnsi="Times New Roman" w:cs="Times New Roman"/>
                <w:sz w:val="24"/>
                <w:szCs w:val="24"/>
              </w:rPr>
            </w:pPr>
            <w:r>
              <w:rPr>
                <w:rFonts w:ascii="Times New Roman" w:hAnsi="Times New Roman" w:cs="Times New Roman"/>
                <w:sz w:val="24"/>
                <w:szCs w:val="24"/>
              </w:rPr>
              <w:t>-</w:t>
            </w:r>
            <w:r w:rsidRPr="009A7DD1">
              <w:rPr>
                <w:rFonts w:ascii="Times New Roman" w:hAnsi="Times New Roman" w:cs="Times New Roman"/>
                <w:sz w:val="24"/>
                <w:szCs w:val="24"/>
              </w:rPr>
              <w:t>0.005344818320704325</w:t>
            </w:r>
          </w:p>
        </w:tc>
        <w:tc>
          <w:tcPr>
            <w:tcW w:w="2093" w:type="dxa"/>
          </w:tcPr>
          <w:p w14:paraId="67650360" w14:textId="2B88EECC" w:rsidR="00BA5EBB" w:rsidRDefault="00457BA7" w:rsidP="00562AB2">
            <w:pPr>
              <w:jc w:val="both"/>
              <w:rPr>
                <w:rFonts w:ascii="Times New Roman" w:hAnsi="Times New Roman" w:cs="Times New Roman"/>
                <w:sz w:val="24"/>
                <w:szCs w:val="24"/>
              </w:rPr>
            </w:pPr>
            <w:r w:rsidRPr="00457BA7">
              <w:rPr>
                <w:rFonts w:ascii="Times New Roman" w:hAnsi="Times New Roman" w:cs="Times New Roman"/>
                <w:sz w:val="24"/>
                <w:szCs w:val="24"/>
              </w:rPr>
              <w:t xml:space="preserve">Posible sobreajuste del modelo </w:t>
            </w:r>
            <w:proofErr w:type="spellStart"/>
            <w:r w:rsidRPr="00457BA7">
              <w:rPr>
                <w:rFonts w:ascii="Times New Roman" w:hAnsi="Times New Roman" w:cs="Times New Roman"/>
                <w:sz w:val="24"/>
                <w:szCs w:val="24"/>
              </w:rPr>
              <w:t>ElasticNet</w:t>
            </w:r>
            <w:proofErr w:type="spellEnd"/>
            <w:r w:rsidRPr="00457BA7">
              <w:rPr>
                <w:rFonts w:ascii="Times New Roman" w:hAnsi="Times New Roman" w:cs="Times New Roman"/>
                <w:sz w:val="24"/>
                <w:szCs w:val="24"/>
              </w:rPr>
              <w:t xml:space="preserve"> con datos normalizados</w:t>
            </w:r>
          </w:p>
        </w:tc>
        <w:tc>
          <w:tcPr>
            <w:tcW w:w="1592" w:type="dxa"/>
            <w:vMerge/>
          </w:tcPr>
          <w:p w14:paraId="293F567D" w14:textId="77777777" w:rsidR="00BA5EBB" w:rsidRDefault="00BA5EBB" w:rsidP="00BA5EBB">
            <w:pPr>
              <w:rPr>
                <w:rFonts w:ascii="Times New Roman" w:hAnsi="Times New Roman" w:cs="Times New Roman"/>
                <w:sz w:val="24"/>
                <w:szCs w:val="24"/>
              </w:rPr>
            </w:pPr>
          </w:p>
        </w:tc>
      </w:tr>
      <w:tr w:rsidR="00BA5EBB" w14:paraId="3BA86E45" w14:textId="77777777" w:rsidTr="0084438B">
        <w:trPr>
          <w:gridAfter w:val="1"/>
          <w:wAfter w:w="38" w:type="dxa"/>
          <w:jc w:val="center"/>
        </w:trPr>
        <w:tc>
          <w:tcPr>
            <w:tcW w:w="1406" w:type="dxa"/>
            <w:vMerge/>
          </w:tcPr>
          <w:p w14:paraId="5B498183" w14:textId="77777777" w:rsidR="00BA5EBB" w:rsidRDefault="00BA5EBB" w:rsidP="00BA5EBB">
            <w:pPr>
              <w:rPr>
                <w:rFonts w:ascii="Times New Roman" w:hAnsi="Times New Roman" w:cs="Times New Roman"/>
                <w:sz w:val="24"/>
                <w:szCs w:val="24"/>
              </w:rPr>
            </w:pPr>
          </w:p>
        </w:tc>
        <w:tc>
          <w:tcPr>
            <w:tcW w:w="1563" w:type="dxa"/>
          </w:tcPr>
          <w:p w14:paraId="2DFA6638" w14:textId="15E3EFA7" w:rsidR="00BA5EBB" w:rsidRDefault="00BA5EBB" w:rsidP="00BA5EBB">
            <w:pPr>
              <w:rPr>
                <w:rFonts w:ascii="Times New Roman" w:hAnsi="Times New Roman" w:cs="Times New Roman"/>
                <w:sz w:val="24"/>
                <w:szCs w:val="24"/>
              </w:rPr>
            </w:pPr>
            <w:r>
              <w:rPr>
                <w:rFonts w:ascii="Times New Roman" w:hAnsi="Times New Roman" w:cs="Times New Roman"/>
                <w:sz w:val="24"/>
                <w:szCs w:val="24"/>
              </w:rPr>
              <w:t>Discretizados</w:t>
            </w:r>
          </w:p>
        </w:tc>
        <w:tc>
          <w:tcPr>
            <w:tcW w:w="2696" w:type="dxa"/>
          </w:tcPr>
          <w:p w14:paraId="7A302DD5" w14:textId="273C55F3" w:rsidR="00BA5EBB" w:rsidRPr="00CC0D95" w:rsidRDefault="00BA5EBB" w:rsidP="00BA5EBB">
            <w:pPr>
              <w:rPr>
                <w:rFonts w:ascii="Times New Roman" w:hAnsi="Times New Roman" w:cs="Times New Roman"/>
                <w:sz w:val="24"/>
                <w:szCs w:val="24"/>
              </w:rPr>
            </w:pPr>
            <w:r w:rsidRPr="00370C4F">
              <w:rPr>
                <w:rFonts w:ascii="Times New Roman" w:hAnsi="Times New Roman" w:cs="Times New Roman"/>
                <w:sz w:val="24"/>
                <w:szCs w:val="24"/>
              </w:rPr>
              <w:t>0.27775052869071915</w:t>
            </w:r>
          </w:p>
        </w:tc>
        <w:tc>
          <w:tcPr>
            <w:tcW w:w="2093" w:type="dxa"/>
          </w:tcPr>
          <w:p w14:paraId="255B4D20" w14:textId="7B16B219" w:rsidR="00BA5EBB" w:rsidRDefault="0084438B" w:rsidP="00562AB2">
            <w:pPr>
              <w:jc w:val="both"/>
              <w:rPr>
                <w:rFonts w:ascii="Times New Roman" w:hAnsi="Times New Roman" w:cs="Times New Roman"/>
                <w:sz w:val="24"/>
                <w:szCs w:val="24"/>
              </w:rPr>
            </w:pPr>
            <w:r w:rsidRPr="0084438B">
              <w:rPr>
                <w:rFonts w:ascii="Times New Roman" w:hAnsi="Times New Roman" w:cs="Times New Roman"/>
                <w:sz w:val="24"/>
                <w:szCs w:val="24"/>
              </w:rPr>
              <w:t xml:space="preserve">Mejora significativa en la precisión del modelo </w:t>
            </w:r>
            <w:proofErr w:type="spellStart"/>
            <w:r w:rsidRPr="0084438B">
              <w:rPr>
                <w:rFonts w:ascii="Times New Roman" w:hAnsi="Times New Roman" w:cs="Times New Roman"/>
                <w:sz w:val="24"/>
                <w:szCs w:val="24"/>
              </w:rPr>
              <w:t>ElasticNet</w:t>
            </w:r>
            <w:proofErr w:type="spellEnd"/>
            <w:r w:rsidRPr="0084438B">
              <w:rPr>
                <w:rFonts w:ascii="Times New Roman" w:hAnsi="Times New Roman" w:cs="Times New Roman"/>
                <w:sz w:val="24"/>
                <w:szCs w:val="24"/>
              </w:rPr>
              <w:t xml:space="preserve"> con datos discretizados en comparación con normalizados</w:t>
            </w:r>
          </w:p>
        </w:tc>
        <w:tc>
          <w:tcPr>
            <w:tcW w:w="1592" w:type="dxa"/>
            <w:vMerge/>
          </w:tcPr>
          <w:p w14:paraId="3AAA8B22" w14:textId="77777777" w:rsidR="00BA5EBB" w:rsidRDefault="00BA5EBB" w:rsidP="009864B0">
            <w:pPr>
              <w:keepNext/>
              <w:rPr>
                <w:rFonts w:ascii="Times New Roman" w:hAnsi="Times New Roman" w:cs="Times New Roman"/>
                <w:sz w:val="24"/>
                <w:szCs w:val="24"/>
              </w:rPr>
            </w:pPr>
          </w:p>
        </w:tc>
      </w:tr>
    </w:tbl>
    <w:p w14:paraId="7248AC37" w14:textId="138C4147" w:rsidR="009864B0" w:rsidRPr="009864B0" w:rsidRDefault="009864B0">
      <w:pPr>
        <w:pStyle w:val="Descripcin"/>
        <w:rPr>
          <w:rFonts w:ascii="Times New Roman" w:hAnsi="Times New Roman" w:cs="Times New Roman"/>
        </w:rPr>
      </w:pPr>
      <w:r w:rsidRPr="009864B0">
        <w:rPr>
          <w:rFonts w:ascii="Times New Roman" w:hAnsi="Times New Roman" w:cs="Times New Roman"/>
          <w:b/>
          <w:bCs/>
          <w:color w:val="auto"/>
          <w:sz w:val="20"/>
          <w:szCs w:val="20"/>
        </w:rPr>
        <w:t xml:space="preserve">Tabla </w:t>
      </w:r>
      <w:r w:rsidRPr="009864B0">
        <w:rPr>
          <w:rFonts w:ascii="Times New Roman" w:hAnsi="Times New Roman" w:cs="Times New Roman"/>
          <w:b/>
          <w:bCs/>
          <w:color w:val="auto"/>
          <w:sz w:val="20"/>
          <w:szCs w:val="20"/>
        </w:rPr>
        <w:fldChar w:fldCharType="begin"/>
      </w:r>
      <w:r w:rsidRPr="009864B0">
        <w:rPr>
          <w:rFonts w:ascii="Times New Roman" w:hAnsi="Times New Roman" w:cs="Times New Roman"/>
          <w:b/>
          <w:bCs/>
          <w:color w:val="auto"/>
          <w:sz w:val="20"/>
          <w:szCs w:val="20"/>
        </w:rPr>
        <w:instrText xml:space="preserve"> SEQ Tabla \* ARABIC </w:instrText>
      </w:r>
      <w:r w:rsidRPr="009864B0">
        <w:rPr>
          <w:rFonts w:ascii="Times New Roman" w:hAnsi="Times New Roman" w:cs="Times New Roman"/>
          <w:b/>
          <w:bCs/>
          <w:color w:val="auto"/>
          <w:sz w:val="20"/>
          <w:szCs w:val="20"/>
        </w:rPr>
        <w:fldChar w:fldCharType="separate"/>
      </w:r>
      <w:r w:rsidRPr="009864B0">
        <w:rPr>
          <w:rFonts w:ascii="Times New Roman" w:hAnsi="Times New Roman" w:cs="Times New Roman"/>
          <w:b/>
          <w:bCs/>
          <w:noProof/>
          <w:color w:val="auto"/>
          <w:sz w:val="20"/>
          <w:szCs w:val="20"/>
        </w:rPr>
        <w:t>3</w:t>
      </w:r>
      <w:r w:rsidRPr="009864B0">
        <w:rPr>
          <w:rFonts w:ascii="Times New Roman" w:hAnsi="Times New Roman" w:cs="Times New Roman"/>
          <w:b/>
          <w:bCs/>
          <w:color w:val="auto"/>
          <w:sz w:val="20"/>
          <w:szCs w:val="20"/>
        </w:rPr>
        <w:fldChar w:fldCharType="end"/>
      </w:r>
      <w:r w:rsidRPr="009864B0">
        <w:rPr>
          <w:rFonts w:ascii="Times New Roman" w:hAnsi="Times New Roman" w:cs="Times New Roman"/>
          <w:color w:val="auto"/>
          <w:sz w:val="20"/>
          <w:szCs w:val="20"/>
        </w:rPr>
        <w:t xml:space="preserve"> Datos normalizados discretizados</w:t>
      </w:r>
    </w:p>
    <w:p w14:paraId="1AE65258" w14:textId="7D4AD446" w:rsidR="00C751A0" w:rsidRDefault="006553ED" w:rsidP="000D19EC">
      <w:pPr>
        <w:jc w:val="both"/>
        <w:rPr>
          <w:rFonts w:ascii="Times New Roman" w:hAnsi="Times New Roman" w:cs="Times New Roman"/>
          <w:sz w:val="24"/>
          <w:szCs w:val="24"/>
        </w:rPr>
      </w:pPr>
      <w:r>
        <w:rPr>
          <w:rFonts w:ascii="Times New Roman" w:hAnsi="Times New Roman" w:cs="Times New Roman"/>
          <w:sz w:val="24"/>
          <w:szCs w:val="24"/>
        </w:rPr>
        <w:t>Al finalizar las pruebas y los análisis respectivos</w:t>
      </w:r>
      <w:r w:rsidR="00402EAE">
        <w:rPr>
          <w:rFonts w:ascii="Times New Roman" w:hAnsi="Times New Roman" w:cs="Times New Roman"/>
          <w:sz w:val="24"/>
          <w:szCs w:val="24"/>
        </w:rPr>
        <w:t xml:space="preserve"> de los datos en</w:t>
      </w:r>
      <w:r w:rsidR="00895B5A">
        <w:rPr>
          <w:rFonts w:ascii="Times New Roman" w:hAnsi="Times New Roman" w:cs="Times New Roman"/>
          <w:sz w:val="24"/>
          <w:szCs w:val="24"/>
        </w:rPr>
        <w:t xml:space="preserve"> la tabla</w:t>
      </w:r>
      <w:r w:rsidR="00486208">
        <w:rPr>
          <w:rFonts w:ascii="Times New Roman" w:hAnsi="Times New Roman" w:cs="Times New Roman"/>
          <w:sz w:val="24"/>
          <w:szCs w:val="24"/>
        </w:rPr>
        <w:t xml:space="preserve"> </w:t>
      </w:r>
      <w:r w:rsidR="00913B7A">
        <w:rPr>
          <w:rFonts w:ascii="Times New Roman" w:hAnsi="Times New Roman" w:cs="Times New Roman"/>
          <w:sz w:val="24"/>
          <w:szCs w:val="24"/>
        </w:rPr>
        <w:t>anterior</w:t>
      </w:r>
      <w:r w:rsidR="007C0B98">
        <w:rPr>
          <w:rFonts w:ascii="Times New Roman" w:hAnsi="Times New Roman" w:cs="Times New Roman"/>
          <w:sz w:val="24"/>
          <w:szCs w:val="24"/>
        </w:rPr>
        <w:t>, se puede observar que estos resultados destacan cómo la normalización y la discretización pueden impactar la precisión de los diferentes algoritmos</w:t>
      </w:r>
      <w:r w:rsidR="001B2FA1">
        <w:rPr>
          <w:rFonts w:ascii="Times New Roman" w:hAnsi="Times New Roman" w:cs="Times New Roman"/>
          <w:sz w:val="24"/>
          <w:szCs w:val="24"/>
        </w:rPr>
        <w:t xml:space="preserve">, en algunos casos, la </w:t>
      </w:r>
      <w:r w:rsidR="00B1087D">
        <w:rPr>
          <w:rFonts w:ascii="Times New Roman" w:hAnsi="Times New Roman" w:cs="Times New Roman"/>
          <w:sz w:val="24"/>
          <w:szCs w:val="24"/>
        </w:rPr>
        <w:t>discretización mejora</w:t>
      </w:r>
      <w:r w:rsidR="00BE713D">
        <w:rPr>
          <w:rFonts w:ascii="Times New Roman" w:hAnsi="Times New Roman" w:cs="Times New Roman"/>
          <w:sz w:val="24"/>
          <w:szCs w:val="24"/>
        </w:rPr>
        <w:t xml:space="preserve"> </w:t>
      </w:r>
      <w:r w:rsidR="00B1087D">
        <w:rPr>
          <w:rFonts w:ascii="Times New Roman" w:hAnsi="Times New Roman" w:cs="Times New Roman"/>
          <w:sz w:val="24"/>
          <w:szCs w:val="24"/>
        </w:rPr>
        <w:t xml:space="preserve">la </w:t>
      </w:r>
      <w:r w:rsidR="00317B0C">
        <w:rPr>
          <w:rFonts w:ascii="Times New Roman" w:hAnsi="Times New Roman" w:cs="Times New Roman"/>
          <w:sz w:val="24"/>
          <w:szCs w:val="24"/>
        </w:rPr>
        <w:t>precisión, mientras que en otros</w:t>
      </w:r>
      <w:r w:rsidR="00911083">
        <w:rPr>
          <w:rFonts w:ascii="Times New Roman" w:hAnsi="Times New Roman" w:cs="Times New Roman"/>
          <w:sz w:val="24"/>
          <w:szCs w:val="24"/>
        </w:rPr>
        <w:t xml:space="preserve"> puede haber una leve </w:t>
      </w:r>
      <w:r w:rsidR="009F62BE">
        <w:rPr>
          <w:rFonts w:ascii="Times New Roman" w:hAnsi="Times New Roman" w:cs="Times New Roman"/>
          <w:sz w:val="24"/>
          <w:szCs w:val="24"/>
        </w:rPr>
        <w:t xml:space="preserve">disminución o un sobreajuste con los datos normalizados. </w:t>
      </w:r>
    </w:p>
    <w:p w14:paraId="574A38D2" w14:textId="23BC4CD5" w:rsidR="00A04940" w:rsidRPr="00EA0C7A" w:rsidRDefault="009F62BE" w:rsidP="000D19EC">
      <w:pPr>
        <w:jc w:val="both"/>
        <w:rPr>
          <w:rFonts w:ascii="Times New Roman" w:hAnsi="Times New Roman" w:cs="Times New Roman"/>
          <w:sz w:val="24"/>
          <w:szCs w:val="24"/>
        </w:rPr>
      </w:pPr>
      <w:r>
        <w:rPr>
          <w:rFonts w:ascii="Times New Roman" w:hAnsi="Times New Roman" w:cs="Times New Roman"/>
          <w:sz w:val="24"/>
          <w:szCs w:val="24"/>
        </w:rPr>
        <w:t>Es importantes considerar el impacto</w:t>
      </w:r>
      <w:r w:rsidR="00D06FCA">
        <w:rPr>
          <w:rFonts w:ascii="Times New Roman" w:hAnsi="Times New Roman" w:cs="Times New Roman"/>
          <w:sz w:val="24"/>
          <w:szCs w:val="24"/>
        </w:rPr>
        <w:t xml:space="preserve"> del procesamiento</w:t>
      </w:r>
      <w:r w:rsidR="00614052">
        <w:rPr>
          <w:rFonts w:ascii="Times New Roman" w:hAnsi="Times New Roman" w:cs="Times New Roman"/>
          <w:sz w:val="24"/>
          <w:szCs w:val="24"/>
        </w:rPr>
        <w:t xml:space="preserve"> en </w:t>
      </w:r>
      <w:r w:rsidR="000D19EC">
        <w:rPr>
          <w:rFonts w:ascii="Times New Roman" w:hAnsi="Times New Roman" w:cs="Times New Roman"/>
          <w:sz w:val="24"/>
          <w:szCs w:val="24"/>
        </w:rPr>
        <w:t>l</w:t>
      </w:r>
      <w:r w:rsidR="00614052">
        <w:rPr>
          <w:rFonts w:ascii="Times New Roman" w:hAnsi="Times New Roman" w:cs="Times New Roman"/>
          <w:sz w:val="24"/>
          <w:szCs w:val="24"/>
        </w:rPr>
        <w:t xml:space="preserve">a precisión de los modelos al seleccionar el enfoque más adecuado para un conjunto de datos </w:t>
      </w:r>
      <w:r w:rsidR="00C751A0">
        <w:rPr>
          <w:rFonts w:ascii="Times New Roman" w:hAnsi="Times New Roman" w:cs="Times New Roman"/>
          <w:sz w:val="24"/>
          <w:szCs w:val="24"/>
        </w:rPr>
        <w:t>específicos.</w:t>
      </w:r>
    </w:p>
    <w:p w14:paraId="5233878D" w14:textId="37FC3B44" w:rsidR="005D2B62" w:rsidRDefault="005D2B62" w:rsidP="00AC5E6C">
      <w:pPr>
        <w:pStyle w:val="Prrafodelista"/>
        <w:numPr>
          <w:ilvl w:val="0"/>
          <w:numId w:val="3"/>
        </w:numPr>
        <w:ind w:left="284"/>
        <w:rPr>
          <w:rFonts w:ascii="Times New Roman" w:hAnsi="Times New Roman" w:cs="Times New Roman"/>
          <w:b/>
          <w:bCs/>
          <w:sz w:val="24"/>
          <w:szCs w:val="24"/>
          <w:lang w:val="es-MX"/>
        </w:rPr>
      </w:pPr>
      <w:r>
        <w:rPr>
          <w:rFonts w:ascii="Times New Roman" w:hAnsi="Times New Roman" w:cs="Times New Roman"/>
          <w:b/>
          <w:bCs/>
          <w:sz w:val="24"/>
          <w:szCs w:val="24"/>
          <w:lang w:val="es-MX"/>
        </w:rPr>
        <w:t>Valores atípicos con regresiones robustas</w:t>
      </w:r>
    </w:p>
    <w:p w14:paraId="44AC317C" w14:textId="3320EDCD" w:rsidR="00AC34F7" w:rsidRPr="005A1068" w:rsidRDefault="00CE146F" w:rsidP="005A1068">
      <w:pPr>
        <w:spacing w:line="276" w:lineRule="auto"/>
        <w:jc w:val="both"/>
        <w:rPr>
          <w:rFonts w:ascii="Times New Roman" w:hAnsi="Times New Roman" w:cs="Times New Roman"/>
          <w:sz w:val="24"/>
          <w:szCs w:val="24"/>
          <w:lang w:val="es-MX"/>
        </w:rPr>
      </w:pPr>
      <w:r w:rsidRPr="00CE146F">
        <w:rPr>
          <w:rFonts w:ascii="Times New Roman" w:hAnsi="Times New Roman" w:cs="Times New Roman"/>
          <w:sz w:val="24"/>
          <w:szCs w:val="24"/>
          <w:lang w:val="es-MX"/>
        </w:rPr>
        <w:t xml:space="preserve">Es crucial tener en cuenta la presencia de valores atípicos en nuestros </w:t>
      </w:r>
      <w:proofErr w:type="spellStart"/>
      <w:r w:rsidR="00D218CC">
        <w:rPr>
          <w:rFonts w:ascii="Times New Roman" w:hAnsi="Times New Roman" w:cs="Times New Roman"/>
          <w:sz w:val="24"/>
          <w:szCs w:val="24"/>
          <w:lang w:val="es-MX"/>
        </w:rPr>
        <w:t>dataset</w:t>
      </w:r>
      <w:proofErr w:type="spellEnd"/>
      <w:r w:rsidRPr="00CE146F">
        <w:rPr>
          <w:rFonts w:ascii="Times New Roman" w:hAnsi="Times New Roman" w:cs="Times New Roman"/>
          <w:sz w:val="24"/>
          <w:szCs w:val="24"/>
          <w:lang w:val="es-MX"/>
        </w:rPr>
        <w:t xml:space="preserve"> del proyecto, ya que pueden impactar la integridad de los modelos de regresión que estamos desarrollando. Para manejar esta situación, hemos optado por utilizar herramientas específicas de </w:t>
      </w:r>
      <w:proofErr w:type="spellStart"/>
      <w:r w:rsidR="00055757">
        <w:rPr>
          <w:rFonts w:ascii="Times New Roman" w:hAnsi="Times New Roman" w:cs="Times New Roman"/>
          <w:sz w:val="24"/>
          <w:szCs w:val="24"/>
          <w:lang w:val="es-MX"/>
        </w:rPr>
        <w:t>S</w:t>
      </w:r>
      <w:r w:rsidR="00055757" w:rsidRPr="00055757">
        <w:rPr>
          <w:rFonts w:ascii="Times New Roman" w:hAnsi="Times New Roman" w:cs="Times New Roman"/>
          <w:sz w:val="24"/>
          <w:szCs w:val="24"/>
          <w:lang w:val="es-MX"/>
        </w:rPr>
        <w:t>cikit-</w:t>
      </w:r>
      <w:r w:rsidRPr="00CE146F">
        <w:rPr>
          <w:rFonts w:ascii="Times New Roman" w:hAnsi="Times New Roman" w:cs="Times New Roman"/>
          <w:sz w:val="24"/>
          <w:szCs w:val="24"/>
          <w:lang w:val="es-MX"/>
        </w:rPr>
        <w:t>learn</w:t>
      </w:r>
      <w:proofErr w:type="spellEnd"/>
      <w:r w:rsidRPr="00CE146F">
        <w:rPr>
          <w:rFonts w:ascii="Times New Roman" w:hAnsi="Times New Roman" w:cs="Times New Roman"/>
          <w:sz w:val="24"/>
          <w:szCs w:val="24"/>
          <w:lang w:val="es-MX"/>
        </w:rPr>
        <w:t>, como SVR (</w:t>
      </w:r>
      <w:proofErr w:type="spellStart"/>
      <w:r w:rsidRPr="00CE146F">
        <w:rPr>
          <w:rFonts w:ascii="Times New Roman" w:hAnsi="Times New Roman" w:cs="Times New Roman"/>
          <w:sz w:val="24"/>
          <w:szCs w:val="24"/>
          <w:lang w:val="es-MX"/>
        </w:rPr>
        <w:t>Support</w:t>
      </w:r>
      <w:proofErr w:type="spellEnd"/>
      <w:r w:rsidRPr="00CE146F">
        <w:rPr>
          <w:rFonts w:ascii="Times New Roman" w:hAnsi="Times New Roman" w:cs="Times New Roman"/>
          <w:sz w:val="24"/>
          <w:szCs w:val="24"/>
          <w:lang w:val="es-MX"/>
        </w:rPr>
        <w:t xml:space="preserve"> Vector </w:t>
      </w:r>
      <w:proofErr w:type="spellStart"/>
      <w:r w:rsidRPr="00CE146F">
        <w:rPr>
          <w:rFonts w:ascii="Times New Roman" w:hAnsi="Times New Roman" w:cs="Times New Roman"/>
          <w:sz w:val="24"/>
          <w:szCs w:val="24"/>
          <w:lang w:val="es-MX"/>
        </w:rPr>
        <w:t>Regressor</w:t>
      </w:r>
      <w:proofErr w:type="spellEnd"/>
      <w:r w:rsidRPr="00CE146F">
        <w:rPr>
          <w:rFonts w:ascii="Times New Roman" w:hAnsi="Times New Roman" w:cs="Times New Roman"/>
          <w:sz w:val="24"/>
          <w:szCs w:val="24"/>
          <w:lang w:val="es-MX"/>
        </w:rPr>
        <w:t xml:space="preserve">), RANSAC y Huber </w:t>
      </w:r>
      <w:proofErr w:type="spellStart"/>
      <w:r w:rsidRPr="00CE146F">
        <w:rPr>
          <w:rFonts w:ascii="Times New Roman" w:hAnsi="Times New Roman" w:cs="Times New Roman"/>
          <w:sz w:val="24"/>
          <w:szCs w:val="24"/>
          <w:lang w:val="es-MX"/>
        </w:rPr>
        <w:t>Regressor</w:t>
      </w:r>
      <w:proofErr w:type="spellEnd"/>
      <w:r w:rsidRPr="00CE146F">
        <w:rPr>
          <w:rFonts w:ascii="Times New Roman" w:hAnsi="Times New Roman" w:cs="Times New Roman"/>
          <w:sz w:val="24"/>
          <w:szCs w:val="24"/>
          <w:lang w:val="es-MX"/>
        </w:rPr>
        <w:t xml:space="preserve">. SVR utiliza máquinas de vectores de soporte para definir un hiperplano que minimiza la región de respuestas de las muestras, lo cual resulta fundamental en nuestro análisis de regresión. </w:t>
      </w:r>
      <w:proofErr w:type="spellStart"/>
      <w:r w:rsidRPr="00CE146F">
        <w:rPr>
          <w:rFonts w:ascii="Times New Roman" w:hAnsi="Times New Roman" w:cs="Times New Roman"/>
          <w:sz w:val="24"/>
          <w:szCs w:val="24"/>
          <w:lang w:val="es-MX"/>
        </w:rPr>
        <w:t>RANSACRegressor</w:t>
      </w:r>
      <w:proofErr w:type="spellEnd"/>
      <w:r w:rsidRPr="00CE146F">
        <w:rPr>
          <w:rFonts w:ascii="Times New Roman" w:hAnsi="Times New Roman" w:cs="Times New Roman"/>
          <w:sz w:val="24"/>
          <w:szCs w:val="24"/>
          <w:lang w:val="es-MX"/>
        </w:rPr>
        <w:t xml:space="preserve"> emplea muestreo </w:t>
      </w:r>
      <w:r w:rsidRPr="00CE146F">
        <w:rPr>
          <w:rFonts w:ascii="Times New Roman" w:hAnsi="Times New Roman" w:cs="Times New Roman"/>
          <w:sz w:val="24"/>
          <w:szCs w:val="24"/>
          <w:lang w:val="es-MX"/>
        </w:rPr>
        <w:lastRenderedPageBreak/>
        <w:t xml:space="preserve">aleatorio para estimar parámetros de manera robusta, y </w:t>
      </w:r>
      <w:proofErr w:type="spellStart"/>
      <w:r w:rsidRPr="00CE146F">
        <w:rPr>
          <w:rFonts w:ascii="Times New Roman" w:hAnsi="Times New Roman" w:cs="Times New Roman"/>
          <w:sz w:val="24"/>
          <w:szCs w:val="24"/>
          <w:lang w:val="es-MX"/>
        </w:rPr>
        <w:t>HuberRegressor</w:t>
      </w:r>
      <w:proofErr w:type="spellEnd"/>
      <w:r w:rsidRPr="00CE146F">
        <w:rPr>
          <w:rFonts w:ascii="Times New Roman" w:hAnsi="Times New Roman" w:cs="Times New Roman"/>
          <w:sz w:val="24"/>
          <w:szCs w:val="24"/>
          <w:lang w:val="es-MX"/>
        </w:rPr>
        <w:t xml:space="preserve"> combina robustez con eficiencia. Estos modelos robustos son fundamentales para mejorar la resistencia de nuestros modelos a valores atípicos, permitiéndonos obtener estimaciones más confiables y precisas</w:t>
      </w:r>
      <w:r w:rsidR="00F80D70">
        <w:rPr>
          <w:rFonts w:ascii="Times New Roman" w:hAnsi="Times New Roman" w:cs="Times New Roman"/>
          <w:sz w:val="24"/>
          <w:szCs w:val="24"/>
          <w:lang w:val="es-MX"/>
        </w:rPr>
        <w:t>.</w:t>
      </w:r>
      <w:r w:rsidRPr="00CE146F">
        <w:rPr>
          <w:rFonts w:ascii="Times New Roman" w:hAnsi="Times New Roman" w:cs="Times New Roman"/>
          <w:sz w:val="24"/>
          <w:szCs w:val="24"/>
          <w:lang w:val="es-MX"/>
        </w:rPr>
        <w:t xml:space="preserve"> </w:t>
      </w:r>
      <w:r w:rsidR="00A60EEF">
        <w:rPr>
          <w:rFonts w:ascii="Times New Roman" w:hAnsi="Times New Roman" w:cs="Times New Roman"/>
          <w:sz w:val="24"/>
          <w:szCs w:val="24"/>
          <w:lang w:val="es-MX"/>
        </w:rPr>
        <w:t>A continuación,</w:t>
      </w:r>
      <w:r w:rsidR="009921AD">
        <w:rPr>
          <w:rFonts w:ascii="Times New Roman" w:hAnsi="Times New Roman" w:cs="Times New Roman"/>
          <w:sz w:val="24"/>
          <w:szCs w:val="24"/>
          <w:lang w:val="es-MX"/>
        </w:rPr>
        <w:t xml:space="preserve"> se muestra el </w:t>
      </w:r>
      <w:r w:rsidR="00A60EEF">
        <w:rPr>
          <w:rFonts w:ascii="Times New Roman" w:hAnsi="Times New Roman" w:cs="Times New Roman"/>
          <w:sz w:val="24"/>
          <w:szCs w:val="24"/>
          <w:lang w:val="es-MX"/>
        </w:rPr>
        <w:t>modelo:</w:t>
      </w:r>
    </w:p>
    <w:p w14:paraId="7B60503B" w14:textId="77777777" w:rsidR="00FF07F2" w:rsidRDefault="00E26E0A" w:rsidP="00FF07F2">
      <w:pPr>
        <w:keepNext/>
      </w:pPr>
      <w:r>
        <w:rPr>
          <w:noProof/>
        </w:rPr>
        <w:drawing>
          <wp:inline distT="0" distB="0" distL="0" distR="0" wp14:anchorId="4B9FABFA" wp14:editId="1D13AA44">
            <wp:extent cx="5943600" cy="3084830"/>
            <wp:effectExtent l="0" t="0" r="0" b="1270"/>
            <wp:docPr id="1773756915" name="Imagen 1773756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756915" name=""/>
                    <pic:cNvPicPr/>
                  </pic:nvPicPr>
                  <pic:blipFill>
                    <a:blip r:embed="rId14"/>
                    <a:stretch>
                      <a:fillRect/>
                    </a:stretch>
                  </pic:blipFill>
                  <pic:spPr>
                    <a:xfrm>
                      <a:off x="0" y="0"/>
                      <a:ext cx="5943600" cy="3084830"/>
                    </a:xfrm>
                    <a:prstGeom prst="rect">
                      <a:avLst/>
                    </a:prstGeom>
                  </pic:spPr>
                </pic:pic>
              </a:graphicData>
            </a:graphic>
          </wp:inline>
        </w:drawing>
      </w:r>
    </w:p>
    <w:p w14:paraId="58CE7407" w14:textId="309A6658" w:rsidR="005A1068" w:rsidRPr="008F1CB2" w:rsidRDefault="00FF07F2" w:rsidP="00FF07F2">
      <w:pPr>
        <w:pStyle w:val="Descripcin"/>
        <w:rPr>
          <w:del w:id="0" w:author="Microsoft Word" w:date="2023-12-11T16:04:00Z"/>
          <w:rFonts w:ascii="Times New Roman" w:hAnsi="Times New Roman" w:cs="Times New Roman"/>
          <w:b/>
          <w:i w:val="0"/>
          <w:color w:val="000000" w:themeColor="text1"/>
          <w:sz w:val="20"/>
          <w:szCs w:val="20"/>
        </w:rPr>
      </w:pPr>
      <w:r w:rsidRPr="00FF07F2">
        <w:rPr>
          <w:rFonts w:ascii="Times New Roman" w:hAnsi="Times New Roman" w:cs="Times New Roman"/>
          <w:b/>
          <w:bCs/>
          <w:i w:val="0"/>
          <w:iCs w:val="0"/>
          <w:color w:val="000000" w:themeColor="text1"/>
          <w:sz w:val="20"/>
          <w:szCs w:val="20"/>
        </w:rPr>
        <w:t xml:space="preserve">Figura </w:t>
      </w:r>
      <w:r w:rsidRPr="00FF07F2">
        <w:rPr>
          <w:rFonts w:ascii="Times New Roman" w:hAnsi="Times New Roman" w:cs="Times New Roman"/>
          <w:b/>
          <w:bCs/>
          <w:color w:val="000000" w:themeColor="text1"/>
          <w:sz w:val="20"/>
          <w:szCs w:val="20"/>
        </w:rPr>
        <w:fldChar w:fldCharType="begin"/>
      </w:r>
      <w:r w:rsidRPr="00FF07F2">
        <w:rPr>
          <w:rFonts w:ascii="Times New Roman" w:hAnsi="Times New Roman" w:cs="Times New Roman"/>
          <w:b/>
          <w:bCs/>
          <w:i w:val="0"/>
          <w:iCs w:val="0"/>
          <w:color w:val="000000" w:themeColor="text1"/>
          <w:sz w:val="20"/>
          <w:szCs w:val="20"/>
        </w:rPr>
        <w:instrText xml:space="preserve"> SEQ Figura \* ARABIC </w:instrText>
      </w:r>
      <w:r w:rsidRPr="00FF07F2">
        <w:rPr>
          <w:rFonts w:ascii="Times New Roman" w:hAnsi="Times New Roman" w:cs="Times New Roman"/>
          <w:b/>
          <w:bCs/>
          <w:color w:val="000000" w:themeColor="text1"/>
          <w:sz w:val="20"/>
          <w:szCs w:val="20"/>
        </w:rPr>
        <w:fldChar w:fldCharType="separate"/>
      </w:r>
      <w:r>
        <w:rPr>
          <w:rFonts w:ascii="Times New Roman" w:hAnsi="Times New Roman" w:cs="Times New Roman"/>
          <w:b/>
          <w:bCs/>
          <w:i w:val="0"/>
          <w:iCs w:val="0"/>
          <w:noProof/>
          <w:color w:val="000000" w:themeColor="text1"/>
          <w:sz w:val="20"/>
          <w:szCs w:val="20"/>
        </w:rPr>
        <w:t>4</w:t>
      </w:r>
      <w:r w:rsidRPr="00FF07F2">
        <w:rPr>
          <w:rFonts w:ascii="Times New Roman" w:hAnsi="Times New Roman" w:cs="Times New Roman"/>
          <w:b/>
          <w:bCs/>
          <w:color w:val="000000" w:themeColor="text1"/>
          <w:sz w:val="20"/>
          <w:szCs w:val="20"/>
        </w:rPr>
        <w:fldChar w:fldCharType="end"/>
      </w:r>
      <w:r w:rsidRPr="00FF07F2">
        <w:rPr>
          <w:rFonts w:ascii="Times New Roman" w:hAnsi="Times New Roman" w:cs="Times New Roman"/>
          <w:b/>
          <w:bCs/>
          <w:i w:val="0"/>
          <w:iCs w:val="0"/>
          <w:color w:val="000000" w:themeColor="text1"/>
          <w:sz w:val="20"/>
          <w:szCs w:val="20"/>
        </w:rPr>
        <w:t xml:space="preserve"> </w:t>
      </w:r>
      <w:r w:rsidRPr="00FF07F2">
        <w:rPr>
          <w:rFonts w:ascii="Times New Roman" w:hAnsi="Times New Roman" w:cs="Times New Roman"/>
          <w:i w:val="0"/>
          <w:iCs w:val="0"/>
          <w:color w:val="000000" w:themeColor="text1"/>
          <w:sz w:val="20"/>
          <w:szCs w:val="20"/>
        </w:rPr>
        <w:t>Método de valores atípicos evaluados con datos normales, normalizados y discretizados</w:t>
      </w:r>
    </w:p>
    <w:p w14:paraId="24C40B44" w14:textId="006E5CE2" w:rsidR="00826FED" w:rsidRPr="003316A3" w:rsidRDefault="003316A3" w:rsidP="00286E35">
      <w:pPr>
        <w:rPr>
          <w:rFonts w:ascii="Times New Roman" w:hAnsi="Times New Roman" w:cs="Times New Roman"/>
          <w:b/>
          <w:bCs/>
          <w:sz w:val="24"/>
          <w:szCs w:val="24"/>
          <w:lang w:val="es-MX"/>
        </w:rPr>
      </w:pPr>
      <w:r w:rsidRPr="003316A3">
        <w:rPr>
          <w:rFonts w:ascii="Times New Roman" w:hAnsi="Times New Roman" w:cs="Times New Roman"/>
          <w:b/>
          <w:bCs/>
          <w:sz w:val="24"/>
          <w:szCs w:val="24"/>
          <w:lang w:val="es-MX"/>
        </w:rPr>
        <w:t xml:space="preserve">Análisis </w:t>
      </w:r>
    </w:p>
    <w:p w14:paraId="389D8AAD" w14:textId="1260C075" w:rsidR="00040E09" w:rsidRDefault="00040E09" w:rsidP="003316A3">
      <w:pPr>
        <w:spacing w:line="276" w:lineRule="auto"/>
        <w:jc w:val="both"/>
        <w:rPr>
          <w:rFonts w:ascii="Times New Roman" w:hAnsi="Times New Roman" w:cs="Times New Roman"/>
          <w:sz w:val="24"/>
          <w:szCs w:val="24"/>
          <w:lang w:val="es-MX"/>
        </w:rPr>
      </w:pPr>
      <w:r w:rsidRPr="00040E09">
        <w:rPr>
          <w:rFonts w:ascii="Times New Roman" w:hAnsi="Times New Roman" w:cs="Times New Roman"/>
          <w:sz w:val="24"/>
          <w:szCs w:val="24"/>
          <w:lang w:val="es-MX"/>
        </w:rPr>
        <w:t>En este análisis se evaluaron los modelos (SVR), RANSAC y HUBER mediante pruebas con datos originales, datos normalizados y datos discretizados. Los resultados se mantuvieron consistentes en las tres configuraciones, y se presentan a continuación en forma general. Se empleó el Error Cuadrático Medio (MSE) como métrica de evaluación, destacando la variación en el rendimiento de los modelos ante diferentes manipulaciones de los datos.</w:t>
      </w:r>
    </w:p>
    <w:p w14:paraId="2E140CA5" w14:textId="63FC7845" w:rsidR="00235825" w:rsidRDefault="00235825" w:rsidP="003316A3">
      <w:pPr>
        <w:spacing w:line="276" w:lineRule="auto"/>
        <w:jc w:val="both"/>
        <w:rPr>
          <w:rFonts w:ascii="Times New Roman" w:hAnsi="Times New Roman" w:cs="Times New Roman"/>
          <w:b/>
          <w:bCs/>
          <w:sz w:val="24"/>
          <w:szCs w:val="24"/>
          <w:lang w:val="es-MX"/>
        </w:rPr>
      </w:pPr>
      <w:r w:rsidRPr="00235825">
        <w:rPr>
          <w:rFonts w:ascii="Times New Roman" w:hAnsi="Times New Roman" w:cs="Times New Roman"/>
          <w:b/>
          <w:bCs/>
          <w:sz w:val="24"/>
          <w:szCs w:val="24"/>
          <w:lang w:val="es-MX"/>
        </w:rPr>
        <w:t xml:space="preserve">Resultados </w:t>
      </w:r>
    </w:p>
    <w:tbl>
      <w:tblPr>
        <w:tblStyle w:val="Tablaconcuadrcula"/>
        <w:tblW w:w="0" w:type="auto"/>
        <w:tblLook w:val="04A0" w:firstRow="1" w:lastRow="0" w:firstColumn="1" w:lastColumn="0" w:noHBand="0" w:noVBand="1"/>
      </w:tblPr>
      <w:tblGrid>
        <w:gridCol w:w="1407"/>
        <w:gridCol w:w="1824"/>
        <w:gridCol w:w="2361"/>
        <w:gridCol w:w="3758"/>
      </w:tblGrid>
      <w:tr w:rsidR="00C834AE" w14:paraId="1E1CA107" w14:textId="77777777" w:rsidTr="00C834AE">
        <w:tc>
          <w:tcPr>
            <w:tcW w:w="1407" w:type="dxa"/>
          </w:tcPr>
          <w:p w14:paraId="2C5F2F24" w14:textId="16367E31" w:rsidR="00235825" w:rsidRDefault="002E6D02" w:rsidP="002E6D02">
            <w:pPr>
              <w:spacing w:line="276" w:lineRule="auto"/>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Algoritmos</w:t>
            </w:r>
          </w:p>
        </w:tc>
        <w:tc>
          <w:tcPr>
            <w:tcW w:w="1824" w:type="dxa"/>
          </w:tcPr>
          <w:p w14:paraId="5AA04D6C" w14:textId="14CD7E90" w:rsidR="00235825" w:rsidRDefault="00235825" w:rsidP="002E6D02">
            <w:pPr>
              <w:spacing w:line="276" w:lineRule="auto"/>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Tipos de datos</w:t>
            </w:r>
          </w:p>
        </w:tc>
        <w:tc>
          <w:tcPr>
            <w:tcW w:w="2361" w:type="dxa"/>
          </w:tcPr>
          <w:p w14:paraId="52C6FDCD" w14:textId="1EE0F035" w:rsidR="00235825" w:rsidRDefault="002C0A6F" w:rsidP="002E6D02">
            <w:pPr>
              <w:spacing w:line="276" w:lineRule="auto"/>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MSE</w:t>
            </w:r>
          </w:p>
        </w:tc>
        <w:tc>
          <w:tcPr>
            <w:tcW w:w="3758" w:type="dxa"/>
          </w:tcPr>
          <w:p w14:paraId="37038BF2" w14:textId="41CD50A9" w:rsidR="00235825" w:rsidRDefault="002E6D02" w:rsidP="002E6D02">
            <w:pPr>
              <w:spacing w:line="276" w:lineRule="auto"/>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Análisis</w:t>
            </w:r>
          </w:p>
        </w:tc>
      </w:tr>
      <w:tr w:rsidR="00016655" w14:paraId="6BE9B558" w14:textId="77777777" w:rsidTr="00C834AE">
        <w:tc>
          <w:tcPr>
            <w:tcW w:w="1407" w:type="dxa"/>
            <w:vMerge w:val="restart"/>
            <w:vAlign w:val="center"/>
          </w:tcPr>
          <w:p w14:paraId="4B5A426A" w14:textId="1A424B2A" w:rsidR="00016655" w:rsidRPr="00096E67" w:rsidRDefault="00016655" w:rsidP="00016655">
            <w:pPr>
              <w:spacing w:line="276" w:lineRule="auto"/>
              <w:jc w:val="center"/>
              <w:rPr>
                <w:rFonts w:ascii="Times New Roman" w:hAnsi="Times New Roman" w:cs="Times New Roman"/>
                <w:b/>
                <w:bCs/>
                <w:lang w:val="es-MX"/>
              </w:rPr>
            </w:pPr>
            <w:r w:rsidRPr="00096E67">
              <w:rPr>
                <w:rFonts w:ascii="Times New Roman" w:hAnsi="Times New Roman" w:cs="Times New Roman"/>
                <w:b/>
                <w:bCs/>
                <w:lang w:val="es-MX"/>
              </w:rPr>
              <w:t>SVR</w:t>
            </w:r>
          </w:p>
        </w:tc>
        <w:tc>
          <w:tcPr>
            <w:tcW w:w="1824" w:type="dxa"/>
            <w:vAlign w:val="center"/>
          </w:tcPr>
          <w:p w14:paraId="60B2B12D" w14:textId="7F7973FA" w:rsidR="00016655" w:rsidRPr="00096E67" w:rsidRDefault="00016655" w:rsidP="00BC3760">
            <w:pPr>
              <w:spacing w:line="276" w:lineRule="auto"/>
              <w:rPr>
                <w:rFonts w:ascii="Times New Roman" w:hAnsi="Times New Roman" w:cs="Times New Roman"/>
                <w:lang w:val="es-MX"/>
              </w:rPr>
            </w:pPr>
            <w:r w:rsidRPr="00096E67">
              <w:rPr>
                <w:rFonts w:ascii="Times New Roman" w:hAnsi="Times New Roman" w:cs="Times New Roman"/>
                <w:lang w:val="es-MX"/>
              </w:rPr>
              <w:t>No</w:t>
            </w:r>
            <w:r w:rsidR="00CE5585" w:rsidRPr="00096E67">
              <w:rPr>
                <w:rFonts w:ascii="Times New Roman" w:hAnsi="Times New Roman" w:cs="Times New Roman"/>
                <w:lang w:val="es-MX"/>
              </w:rPr>
              <w:t>r</w:t>
            </w:r>
            <w:r w:rsidRPr="00096E67">
              <w:rPr>
                <w:rFonts w:ascii="Times New Roman" w:hAnsi="Times New Roman" w:cs="Times New Roman"/>
                <w:lang w:val="es-MX"/>
              </w:rPr>
              <w:t xml:space="preserve">males </w:t>
            </w:r>
          </w:p>
        </w:tc>
        <w:tc>
          <w:tcPr>
            <w:tcW w:w="2361" w:type="dxa"/>
            <w:vAlign w:val="center"/>
          </w:tcPr>
          <w:p w14:paraId="4243EEED" w14:textId="0CDE1437" w:rsidR="00016655" w:rsidRPr="00096E67" w:rsidRDefault="00096E67" w:rsidP="00BC3760">
            <w:pPr>
              <w:spacing w:line="276" w:lineRule="auto"/>
              <w:rPr>
                <w:rFonts w:ascii="Times New Roman" w:hAnsi="Times New Roman" w:cs="Times New Roman"/>
                <w:lang w:val="es-MX"/>
              </w:rPr>
            </w:pPr>
            <w:r w:rsidRPr="00096E67">
              <w:rPr>
                <w:rFonts w:ascii="Times New Roman" w:hAnsi="Times New Roman" w:cs="Times New Roman"/>
                <w:lang w:val="es-MX"/>
              </w:rPr>
              <w:t>0.0110</w:t>
            </w:r>
            <w:r w:rsidRPr="006F17D9">
              <w:rPr>
                <w:rFonts w:ascii="Times New Roman" w:hAnsi="Times New Roman" w:cs="Times New Roman"/>
                <w:color w:val="000000" w:themeColor="text1"/>
                <w:lang w:val="es-MX"/>
              </w:rPr>
              <w:t>49589945051</w:t>
            </w:r>
            <w:r w:rsidRPr="00096E67">
              <w:rPr>
                <w:rFonts w:ascii="Times New Roman" w:hAnsi="Times New Roman" w:cs="Times New Roman"/>
                <w:lang w:val="es-MX"/>
              </w:rPr>
              <w:t>435</w:t>
            </w:r>
          </w:p>
        </w:tc>
        <w:tc>
          <w:tcPr>
            <w:tcW w:w="3758" w:type="dxa"/>
          </w:tcPr>
          <w:p w14:paraId="4331E34C" w14:textId="3AAC38CB" w:rsidR="00016655" w:rsidRPr="00096E67" w:rsidRDefault="00345A50" w:rsidP="003316A3">
            <w:pPr>
              <w:spacing w:line="276" w:lineRule="auto"/>
              <w:jc w:val="both"/>
              <w:rPr>
                <w:rFonts w:ascii="Times New Roman" w:hAnsi="Times New Roman" w:cs="Times New Roman"/>
                <w:lang w:val="es-MX"/>
              </w:rPr>
            </w:pPr>
            <w:r>
              <w:rPr>
                <w:rFonts w:ascii="Times New Roman" w:hAnsi="Times New Roman" w:cs="Times New Roman"/>
                <w:sz w:val="20"/>
                <w:szCs w:val="20"/>
                <w:lang w:val="es-MX"/>
              </w:rPr>
              <w:t>P</w:t>
            </w:r>
            <w:r w:rsidR="009F0DC5" w:rsidRPr="009F0DC5">
              <w:rPr>
                <w:rFonts w:ascii="Times New Roman" w:hAnsi="Times New Roman" w:cs="Times New Roman"/>
                <w:sz w:val="20"/>
                <w:szCs w:val="20"/>
                <w:lang w:val="es-MX"/>
              </w:rPr>
              <w:t>resenta el mejor rendimiento con un MSE bajo, indicando una fuerte capacidad predictiva sin necesidad de normalización.</w:t>
            </w:r>
          </w:p>
        </w:tc>
      </w:tr>
      <w:tr w:rsidR="00016655" w14:paraId="1810A4A5" w14:textId="77777777" w:rsidTr="00C834AE">
        <w:tc>
          <w:tcPr>
            <w:tcW w:w="1407" w:type="dxa"/>
            <w:vMerge/>
            <w:vAlign w:val="center"/>
          </w:tcPr>
          <w:p w14:paraId="7FDEEFE5" w14:textId="77777777" w:rsidR="00016655" w:rsidRPr="00096E67" w:rsidRDefault="00016655" w:rsidP="00016655">
            <w:pPr>
              <w:spacing w:line="276" w:lineRule="auto"/>
              <w:jc w:val="center"/>
              <w:rPr>
                <w:rFonts w:ascii="Times New Roman" w:hAnsi="Times New Roman" w:cs="Times New Roman"/>
                <w:b/>
                <w:bCs/>
                <w:lang w:val="es-MX"/>
              </w:rPr>
            </w:pPr>
          </w:p>
        </w:tc>
        <w:tc>
          <w:tcPr>
            <w:tcW w:w="1824" w:type="dxa"/>
            <w:vAlign w:val="center"/>
          </w:tcPr>
          <w:p w14:paraId="26A61902" w14:textId="653ABA98" w:rsidR="00016655" w:rsidRPr="00096E67" w:rsidRDefault="00016655" w:rsidP="00BC3760">
            <w:pPr>
              <w:spacing w:line="276" w:lineRule="auto"/>
              <w:rPr>
                <w:rFonts w:ascii="Times New Roman" w:hAnsi="Times New Roman" w:cs="Times New Roman"/>
                <w:lang w:val="es-MX"/>
              </w:rPr>
            </w:pPr>
            <w:r w:rsidRPr="00096E67">
              <w:rPr>
                <w:rFonts w:ascii="Times New Roman" w:hAnsi="Times New Roman" w:cs="Times New Roman"/>
                <w:lang w:val="es-MX"/>
              </w:rPr>
              <w:t xml:space="preserve">Normalizados </w:t>
            </w:r>
          </w:p>
        </w:tc>
        <w:tc>
          <w:tcPr>
            <w:tcW w:w="2361" w:type="dxa"/>
            <w:vAlign w:val="center"/>
          </w:tcPr>
          <w:p w14:paraId="4D1A1C18" w14:textId="23072108" w:rsidR="00016655" w:rsidRPr="00096E67" w:rsidRDefault="005F0C7E" w:rsidP="00BC3760">
            <w:pPr>
              <w:spacing w:line="276" w:lineRule="auto"/>
              <w:rPr>
                <w:rFonts w:ascii="Times New Roman" w:hAnsi="Times New Roman" w:cs="Times New Roman"/>
                <w:lang w:val="es-MX"/>
              </w:rPr>
            </w:pPr>
            <w:r w:rsidRPr="005F0C7E">
              <w:rPr>
                <w:rFonts w:ascii="Times New Roman" w:hAnsi="Times New Roman" w:cs="Times New Roman"/>
                <w:lang w:val="es-MX"/>
              </w:rPr>
              <w:t>0.018701276110738397</w:t>
            </w:r>
          </w:p>
        </w:tc>
        <w:tc>
          <w:tcPr>
            <w:tcW w:w="3758" w:type="dxa"/>
          </w:tcPr>
          <w:p w14:paraId="7DB4B1A9" w14:textId="01E5D62E" w:rsidR="00016655" w:rsidRPr="00345A50" w:rsidRDefault="00345A50" w:rsidP="003316A3">
            <w:pPr>
              <w:spacing w:line="276" w:lineRule="auto"/>
              <w:jc w:val="both"/>
              <w:rPr>
                <w:rFonts w:ascii="Times New Roman" w:hAnsi="Times New Roman" w:cs="Times New Roman"/>
                <w:sz w:val="20"/>
                <w:szCs w:val="20"/>
                <w:lang w:val="es-MX"/>
              </w:rPr>
            </w:pPr>
            <w:r w:rsidRPr="00345A50">
              <w:rPr>
                <w:rFonts w:ascii="Times New Roman" w:hAnsi="Times New Roman" w:cs="Times New Roman"/>
                <w:sz w:val="20"/>
                <w:szCs w:val="20"/>
                <w:lang w:val="es-MX"/>
              </w:rPr>
              <w:t>La normalización apenas afecta su rendimiento, destacando la robustez de SVR ante variaciones en la escala de las características.</w:t>
            </w:r>
          </w:p>
        </w:tc>
      </w:tr>
      <w:tr w:rsidR="00016655" w14:paraId="27E1F31E" w14:textId="77777777" w:rsidTr="00C834AE">
        <w:tc>
          <w:tcPr>
            <w:tcW w:w="1407" w:type="dxa"/>
            <w:vMerge/>
            <w:vAlign w:val="center"/>
          </w:tcPr>
          <w:p w14:paraId="51891858" w14:textId="77777777" w:rsidR="00016655" w:rsidRPr="00096E67" w:rsidRDefault="00016655" w:rsidP="00016655">
            <w:pPr>
              <w:spacing w:line="276" w:lineRule="auto"/>
              <w:jc w:val="center"/>
              <w:rPr>
                <w:rFonts w:ascii="Times New Roman" w:hAnsi="Times New Roman" w:cs="Times New Roman"/>
                <w:b/>
                <w:bCs/>
                <w:lang w:val="es-MX"/>
              </w:rPr>
            </w:pPr>
          </w:p>
        </w:tc>
        <w:tc>
          <w:tcPr>
            <w:tcW w:w="1824" w:type="dxa"/>
            <w:vAlign w:val="center"/>
          </w:tcPr>
          <w:p w14:paraId="1377CFF9" w14:textId="0035ACFA" w:rsidR="00016655" w:rsidRPr="00096E67" w:rsidRDefault="00016655" w:rsidP="00BC3760">
            <w:pPr>
              <w:spacing w:line="276" w:lineRule="auto"/>
              <w:rPr>
                <w:rFonts w:ascii="Times New Roman" w:hAnsi="Times New Roman" w:cs="Times New Roman"/>
                <w:lang w:val="es-MX"/>
              </w:rPr>
            </w:pPr>
            <w:r w:rsidRPr="00096E67">
              <w:rPr>
                <w:rFonts w:ascii="Times New Roman" w:hAnsi="Times New Roman" w:cs="Times New Roman"/>
                <w:lang w:val="es-MX"/>
              </w:rPr>
              <w:t xml:space="preserve">Discretizados </w:t>
            </w:r>
          </w:p>
        </w:tc>
        <w:tc>
          <w:tcPr>
            <w:tcW w:w="2361" w:type="dxa"/>
            <w:vAlign w:val="center"/>
          </w:tcPr>
          <w:p w14:paraId="76723B6D" w14:textId="0D822EC1" w:rsidR="00016655" w:rsidRPr="00096E67" w:rsidRDefault="005F0C7E" w:rsidP="00BC3760">
            <w:pPr>
              <w:spacing w:line="276" w:lineRule="auto"/>
              <w:rPr>
                <w:rFonts w:ascii="Times New Roman" w:hAnsi="Times New Roman" w:cs="Times New Roman"/>
                <w:lang w:val="es-MX"/>
              </w:rPr>
            </w:pPr>
            <w:r w:rsidRPr="005F0C7E">
              <w:rPr>
                <w:rFonts w:ascii="Times New Roman" w:hAnsi="Times New Roman" w:cs="Times New Roman"/>
                <w:lang w:val="es-MX"/>
              </w:rPr>
              <w:t>0.029428991924605342</w:t>
            </w:r>
          </w:p>
        </w:tc>
        <w:tc>
          <w:tcPr>
            <w:tcW w:w="3758" w:type="dxa"/>
          </w:tcPr>
          <w:p w14:paraId="175EB8BD" w14:textId="187559DC" w:rsidR="00016655" w:rsidRPr="00345A50" w:rsidRDefault="00EC5A5A" w:rsidP="003316A3">
            <w:pPr>
              <w:spacing w:line="276" w:lineRule="auto"/>
              <w:jc w:val="both"/>
              <w:rPr>
                <w:rFonts w:ascii="Times New Roman" w:hAnsi="Times New Roman" w:cs="Times New Roman"/>
                <w:sz w:val="20"/>
                <w:szCs w:val="20"/>
                <w:lang w:val="es-MX"/>
              </w:rPr>
            </w:pPr>
            <w:r>
              <w:rPr>
                <w:rFonts w:ascii="Times New Roman" w:hAnsi="Times New Roman" w:cs="Times New Roman"/>
                <w:sz w:val="20"/>
                <w:szCs w:val="20"/>
                <w:lang w:val="es-MX"/>
              </w:rPr>
              <w:t>M</w:t>
            </w:r>
            <w:r w:rsidRPr="00EC5A5A">
              <w:rPr>
                <w:rFonts w:ascii="Times New Roman" w:hAnsi="Times New Roman" w:cs="Times New Roman"/>
                <w:sz w:val="20"/>
                <w:szCs w:val="20"/>
                <w:lang w:val="es-MX"/>
              </w:rPr>
              <w:t>uestra un rendimiento aceptable, sugiriendo adaptabilidad a representaciones discretas.</w:t>
            </w:r>
          </w:p>
        </w:tc>
      </w:tr>
      <w:tr w:rsidR="00BC3760" w14:paraId="373B7D36" w14:textId="77777777" w:rsidTr="00C834AE">
        <w:tc>
          <w:tcPr>
            <w:tcW w:w="1407" w:type="dxa"/>
            <w:vMerge w:val="restart"/>
            <w:vAlign w:val="center"/>
          </w:tcPr>
          <w:p w14:paraId="2238922D" w14:textId="5BD35846" w:rsidR="00BC3760" w:rsidRPr="00096E67" w:rsidRDefault="00BC3760" w:rsidP="00016655">
            <w:pPr>
              <w:spacing w:line="276" w:lineRule="auto"/>
              <w:jc w:val="center"/>
              <w:rPr>
                <w:rFonts w:ascii="Times New Roman" w:hAnsi="Times New Roman" w:cs="Times New Roman"/>
                <w:b/>
                <w:bCs/>
                <w:lang w:val="es-MX"/>
              </w:rPr>
            </w:pPr>
            <w:r w:rsidRPr="00096E67">
              <w:rPr>
                <w:rFonts w:ascii="Times New Roman" w:hAnsi="Times New Roman" w:cs="Times New Roman"/>
                <w:b/>
                <w:bCs/>
                <w:lang w:val="es-MX"/>
              </w:rPr>
              <w:t>RANSAC</w:t>
            </w:r>
          </w:p>
        </w:tc>
        <w:tc>
          <w:tcPr>
            <w:tcW w:w="1824" w:type="dxa"/>
            <w:vAlign w:val="center"/>
          </w:tcPr>
          <w:p w14:paraId="6F4C9EBD" w14:textId="2B3DCEED" w:rsidR="00BC3760" w:rsidRPr="00096E67" w:rsidRDefault="00BC3760" w:rsidP="00BC3760">
            <w:pPr>
              <w:spacing w:line="276" w:lineRule="auto"/>
              <w:rPr>
                <w:rFonts w:ascii="Times New Roman" w:hAnsi="Times New Roman" w:cs="Times New Roman"/>
                <w:lang w:val="es-MX"/>
              </w:rPr>
            </w:pPr>
            <w:r w:rsidRPr="00096E67">
              <w:rPr>
                <w:rFonts w:ascii="Times New Roman" w:hAnsi="Times New Roman" w:cs="Times New Roman"/>
                <w:lang w:val="es-MX"/>
              </w:rPr>
              <w:t xml:space="preserve">Normales </w:t>
            </w:r>
          </w:p>
        </w:tc>
        <w:tc>
          <w:tcPr>
            <w:tcW w:w="2361" w:type="dxa"/>
            <w:vAlign w:val="center"/>
          </w:tcPr>
          <w:p w14:paraId="6972A30E" w14:textId="4502A2AD" w:rsidR="00BC3760" w:rsidRPr="00096E67" w:rsidRDefault="00BC3760" w:rsidP="00BC3760">
            <w:pPr>
              <w:spacing w:line="276" w:lineRule="auto"/>
              <w:rPr>
                <w:rFonts w:ascii="Times New Roman" w:hAnsi="Times New Roman" w:cs="Times New Roman"/>
                <w:lang w:val="es-MX"/>
              </w:rPr>
            </w:pPr>
            <w:r w:rsidRPr="00552937">
              <w:rPr>
                <w:rFonts w:ascii="Times New Roman" w:hAnsi="Times New Roman" w:cs="Times New Roman"/>
                <w:lang w:val="es-MX"/>
              </w:rPr>
              <w:t>0.3417910447761194</w:t>
            </w:r>
          </w:p>
        </w:tc>
        <w:tc>
          <w:tcPr>
            <w:tcW w:w="3758" w:type="dxa"/>
            <w:vMerge w:val="restart"/>
            <w:vAlign w:val="center"/>
          </w:tcPr>
          <w:p w14:paraId="6DE64D97" w14:textId="1E5CF017" w:rsidR="00BC3760" w:rsidRPr="00345A50" w:rsidRDefault="00BC3760" w:rsidP="00BC3760">
            <w:pPr>
              <w:spacing w:line="276" w:lineRule="auto"/>
              <w:rPr>
                <w:rFonts w:ascii="Times New Roman" w:hAnsi="Times New Roman" w:cs="Times New Roman"/>
                <w:sz w:val="20"/>
                <w:szCs w:val="20"/>
                <w:lang w:val="es-MX"/>
              </w:rPr>
            </w:pPr>
            <w:r>
              <w:rPr>
                <w:rFonts w:ascii="Times New Roman" w:hAnsi="Times New Roman" w:cs="Times New Roman"/>
                <w:sz w:val="20"/>
                <w:szCs w:val="20"/>
                <w:lang w:val="es-MX"/>
              </w:rPr>
              <w:t>I</w:t>
            </w:r>
            <w:r w:rsidRPr="00BC3760">
              <w:rPr>
                <w:rFonts w:ascii="Times New Roman" w:hAnsi="Times New Roman" w:cs="Times New Roman"/>
                <w:sz w:val="20"/>
                <w:szCs w:val="20"/>
                <w:lang w:val="es-MX"/>
              </w:rPr>
              <w:t>ndica una limitada capacidad de adaptación a cambios en los datos.</w:t>
            </w:r>
          </w:p>
        </w:tc>
      </w:tr>
      <w:tr w:rsidR="00BC3760" w14:paraId="777CD7D9" w14:textId="77777777" w:rsidTr="00C834AE">
        <w:tc>
          <w:tcPr>
            <w:tcW w:w="1407" w:type="dxa"/>
            <w:vMerge/>
            <w:vAlign w:val="center"/>
          </w:tcPr>
          <w:p w14:paraId="003F5511" w14:textId="77777777" w:rsidR="00BC3760" w:rsidRPr="00096E67" w:rsidRDefault="00BC3760" w:rsidP="00016655">
            <w:pPr>
              <w:spacing w:line="276" w:lineRule="auto"/>
              <w:jc w:val="center"/>
              <w:rPr>
                <w:rFonts w:ascii="Times New Roman" w:hAnsi="Times New Roman" w:cs="Times New Roman"/>
                <w:b/>
                <w:bCs/>
                <w:lang w:val="es-MX"/>
              </w:rPr>
            </w:pPr>
          </w:p>
        </w:tc>
        <w:tc>
          <w:tcPr>
            <w:tcW w:w="1824" w:type="dxa"/>
            <w:vAlign w:val="center"/>
          </w:tcPr>
          <w:p w14:paraId="18AF157D" w14:textId="448E561B" w:rsidR="00BC3760" w:rsidRPr="00096E67" w:rsidRDefault="00BC3760" w:rsidP="00BC3760">
            <w:pPr>
              <w:spacing w:line="276" w:lineRule="auto"/>
              <w:rPr>
                <w:rFonts w:ascii="Times New Roman" w:hAnsi="Times New Roman" w:cs="Times New Roman"/>
                <w:lang w:val="es-MX"/>
              </w:rPr>
            </w:pPr>
            <w:r w:rsidRPr="00096E67">
              <w:rPr>
                <w:rFonts w:ascii="Times New Roman" w:hAnsi="Times New Roman" w:cs="Times New Roman"/>
                <w:lang w:val="es-MX"/>
              </w:rPr>
              <w:t xml:space="preserve">Normalizados </w:t>
            </w:r>
          </w:p>
        </w:tc>
        <w:tc>
          <w:tcPr>
            <w:tcW w:w="2361" w:type="dxa"/>
            <w:vAlign w:val="center"/>
          </w:tcPr>
          <w:p w14:paraId="0FD82B9D" w14:textId="70E186F1" w:rsidR="00BC3760" w:rsidRPr="00096E67" w:rsidRDefault="00BC3760" w:rsidP="00BC3760">
            <w:pPr>
              <w:spacing w:line="276" w:lineRule="auto"/>
              <w:rPr>
                <w:rFonts w:ascii="Times New Roman" w:hAnsi="Times New Roman" w:cs="Times New Roman"/>
                <w:lang w:val="es-MX"/>
              </w:rPr>
            </w:pPr>
            <w:r w:rsidRPr="00F119CA">
              <w:rPr>
                <w:rFonts w:ascii="Times New Roman" w:hAnsi="Times New Roman" w:cs="Times New Roman"/>
                <w:lang w:val="es-MX"/>
              </w:rPr>
              <w:t>0.3417910447761194</w:t>
            </w:r>
          </w:p>
        </w:tc>
        <w:tc>
          <w:tcPr>
            <w:tcW w:w="3758" w:type="dxa"/>
            <w:vMerge/>
          </w:tcPr>
          <w:p w14:paraId="730DE7A7" w14:textId="77777777" w:rsidR="00BC3760" w:rsidRPr="00345A50" w:rsidRDefault="00BC3760" w:rsidP="003316A3">
            <w:pPr>
              <w:spacing w:line="276" w:lineRule="auto"/>
              <w:jc w:val="both"/>
              <w:rPr>
                <w:rFonts w:ascii="Times New Roman" w:hAnsi="Times New Roman" w:cs="Times New Roman"/>
                <w:sz w:val="20"/>
                <w:szCs w:val="20"/>
                <w:lang w:val="es-MX"/>
              </w:rPr>
            </w:pPr>
          </w:p>
        </w:tc>
      </w:tr>
      <w:tr w:rsidR="00BC3760" w14:paraId="1918C09C" w14:textId="77777777" w:rsidTr="00C834AE">
        <w:tc>
          <w:tcPr>
            <w:tcW w:w="1407" w:type="dxa"/>
            <w:vMerge/>
            <w:vAlign w:val="center"/>
          </w:tcPr>
          <w:p w14:paraId="0B719EB0" w14:textId="77777777" w:rsidR="00BC3760" w:rsidRPr="00096E67" w:rsidRDefault="00BC3760" w:rsidP="00016655">
            <w:pPr>
              <w:spacing w:line="276" w:lineRule="auto"/>
              <w:jc w:val="center"/>
              <w:rPr>
                <w:rFonts w:ascii="Times New Roman" w:hAnsi="Times New Roman" w:cs="Times New Roman"/>
                <w:b/>
                <w:bCs/>
                <w:lang w:val="es-MX"/>
              </w:rPr>
            </w:pPr>
          </w:p>
        </w:tc>
        <w:tc>
          <w:tcPr>
            <w:tcW w:w="1824" w:type="dxa"/>
            <w:vAlign w:val="center"/>
          </w:tcPr>
          <w:p w14:paraId="20E18D59" w14:textId="441245A1" w:rsidR="00BC3760" w:rsidRPr="00096E67" w:rsidRDefault="00BC3760" w:rsidP="00BC3760">
            <w:pPr>
              <w:spacing w:line="276" w:lineRule="auto"/>
              <w:rPr>
                <w:rFonts w:ascii="Times New Roman" w:hAnsi="Times New Roman" w:cs="Times New Roman"/>
                <w:lang w:val="es-MX"/>
              </w:rPr>
            </w:pPr>
            <w:r w:rsidRPr="00096E67">
              <w:rPr>
                <w:rFonts w:ascii="Times New Roman" w:hAnsi="Times New Roman" w:cs="Times New Roman"/>
                <w:lang w:val="es-MX"/>
              </w:rPr>
              <w:t xml:space="preserve">Discretizados </w:t>
            </w:r>
          </w:p>
        </w:tc>
        <w:tc>
          <w:tcPr>
            <w:tcW w:w="2361" w:type="dxa"/>
            <w:vAlign w:val="center"/>
          </w:tcPr>
          <w:p w14:paraId="07F846C8" w14:textId="4565A963" w:rsidR="00BC3760" w:rsidRPr="00096E67" w:rsidRDefault="00BC3760" w:rsidP="00BC3760">
            <w:pPr>
              <w:spacing w:line="276" w:lineRule="auto"/>
              <w:rPr>
                <w:rFonts w:ascii="Times New Roman" w:hAnsi="Times New Roman" w:cs="Times New Roman"/>
                <w:lang w:val="es-MX"/>
              </w:rPr>
            </w:pPr>
            <w:r w:rsidRPr="00F119CA">
              <w:rPr>
                <w:rFonts w:ascii="Times New Roman" w:hAnsi="Times New Roman" w:cs="Times New Roman"/>
                <w:lang w:val="es-MX"/>
              </w:rPr>
              <w:t>0.3417910447761194</w:t>
            </w:r>
          </w:p>
        </w:tc>
        <w:tc>
          <w:tcPr>
            <w:tcW w:w="3758" w:type="dxa"/>
            <w:vMerge/>
          </w:tcPr>
          <w:p w14:paraId="5AC02A04" w14:textId="77777777" w:rsidR="00BC3760" w:rsidRPr="00345A50" w:rsidRDefault="00BC3760" w:rsidP="003316A3">
            <w:pPr>
              <w:spacing w:line="276" w:lineRule="auto"/>
              <w:jc w:val="both"/>
              <w:rPr>
                <w:rFonts w:ascii="Times New Roman" w:hAnsi="Times New Roman" w:cs="Times New Roman"/>
                <w:sz w:val="20"/>
                <w:szCs w:val="20"/>
                <w:lang w:val="es-MX"/>
              </w:rPr>
            </w:pPr>
          </w:p>
        </w:tc>
      </w:tr>
      <w:tr w:rsidR="00016655" w14:paraId="36AA5650" w14:textId="77777777" w:rsidTr="00C834AE">
        <w:tc>
          <w:tcPr>
            <w:tcW w:w="1407" w:type="dxa"/>
            <w:vMerge w:val="restart"/>
            <w:vAlign w:val="center"/>
          </w:tcPr>
          <w:p w14:paraId="65A1DC63" w14:textId="2D06263A" w:rsidR="00016655" w:rsidRPr="00096E67" w:rsidRDefault="00016655" w:rsidP="00016655">
            <w:pPr>
              <w:spacing w:line="276" w:lineRule="auto"/>
              <w:jc w:val="center"/>
              <w:rPr>
                <w:rFonts w:ascii="Times New Roman" w:hAnsi="Times New Roman" w:cs="Times New Roman"/>
                <w:b/>
                <w:bCs/>
                <w:lang w:val="es-MX"/>
              </w:rPr>
            </w:pPr>
            <w:r w:rsidRPr="00096E67">
              <w:rPr>
                <w:rFonts w:ascii="Times New Roman" w:hAnsi="Times New Roman" w:cs="Times New Roman"/>
                <w:b/>
                <w:bCs/>
                <w:lang w:val="es-MX"/>
              </w:rPr>
              <w:t>HUBER</w:t>
            </w:r>
          </w:p>
        </w:tc>
        <w:tc>
          <w:tcPr>
            <w:tcW w:w="1824" w:type="dxa"/>
            <w:vAlign w:val="center"/>
          </w:tcPr>
          <w:p w14:paraId="0D90B941" w14:textId="2EA46E54" w:rsidR="00016655" w:rsidRPr="00096E67" w:rsidRDefault="00016655" w:rsidP="00BC3760">
            <w:pPr>
              <w:spacing w:line="276" w:lineRule="auto"/>
              <w:rPr>
                <w:rFonts w:ascii="Times New Roman" w:hAnsi="Times New Roman" w:cs="Times New Roman"/>
                <w:lang w:val="es-MX"/>
              </w:rPr>
            </w:pPr>
            <w:r w:rsidRPr="00096E67">
              <w:rPr>
                <w:rFonts w:ascii="Times New Roman" w:hAnsi="Times New Roman" w:cs="Times New Roman"/>
                <w:lang w:val="es-MX"/>
              </w:rPr>
              <w:t xml:space="preserve">Normales </w:t>
            </w:r>
          </w:p>
        </w:tc>
        <w:tc>
          <w:tcPr>
            <w:tcW w:w="2361" w:type="dxa"/>
            <w:vAlign w:val="center"/>
          </w:tcPr>
          <w:p w14:paraId="041FACB0" w14:textId="6ED3B4B7" w:rsidR="00016655" w:rsidRPr="00096E67" w:rsidRDefault="00D35675" w:rsidP="00BC3760">
            <w:pPr>
              <w:spacing w:line="276" w:lineRule="auto"/>
              <w:rPr>
                <w:rFonts w:ascii="Times New Roman" w:hAnsi="Times New Roman" w:cs="Times New Roman"/>
                <w:lang w:val="es-MX"/>
              </w:rPr>
            </w:pPr>
            <w:r w:rsidRPr="00D35675">
              <w:rPr>
                <w:rFonts w:ascii="Times New Roman" w:hAnsi="Times New Roman" w:cs="Times New Roman"/>
                <w:lang w:val="es-MX"/>
              </w:rPr>
              <w:t>0.04778370476023218</w:t>
            </w:r>
          </w:p>
        </w:tc>
        <w:tc>
          <w:tcPr>
            <w:tcW w:w="3758" w:type="dxa"/>
          </w:tcPr>
          <w:p w14:paraId="4E3086A5" w14:textId="4C89180A" w:rsidR="00016655" w:rsidRPr="00345A50" w:rsidRDefault="00B209FF" w:rsidP="003316A3">
            <w:pPr>
              <w:spacing w:line="276" w:lineRule="auto"/>
              <w:jc w:val="both"/>
              <w:rPr>
                <w:rFonts w:ascii="Times New Roman" w:hAnsi="Times New Roman" w:cs="Times New Roman"/>
                <w:sz w:val="20"/>
                <w:szCs w:val="20"/>
                <w:lang w:val="es-MX"/>
              </w:rPr>
            </w:pPr>
            <w:r w:rsidRPr="00B209FF">
              <w:rPr>
                <w:rFonts w:ascii="Times New Roman" w:hAnsi="Times New Roman" w:cs="Times New Roman"/>
                <w:sz w:val="20"/>
                <w:szCs w:val="20"/>
                <w:lang w:val="es-MX"/>
              </w:rPr>
              <w:t>Puede ser considerado para un equilibrio entre robustez y tolerancia a atípicos.</w:t>
            </w:r>
          </w:p>
        </w:tc>
      </w:tr>
      <w:tr w:rsidR="00016655" w14:paraId="66083C68" w14:textId="77777777" w:rsidTr="00C834AE">
        <w:tc>
          <w:tcPr>
            <w:tcW w:w="1407" w:type="dxa"/>
            <w:vMerge/>
          </w:tcPr>
          <w:p w14:paraId="6E1B2286" w14:textId="77777777" w:rsidR="00016655" w:rsidRPr="00096E67" w:rsidRDefault="00016655" w:rsidP="003316A3">
            <w:pPr>
              <w:spacing w:line="276" w:lineRule="auto"/>
              <w:jc w:val="both"/>
              <w:rPr>
                <w:rFonts w:ascii="Times New Roman" w:hAnsi="Times New Roman" w:cs="Times New Roman"/>
                <w:b/>
                <w:bCs/>
                <w:lang w:val="es-MX"/>
              </w:rPr>
            </w:pPr>
          </w:p>
        </w:tc>
        <w:tc>
          <w:tcPr>
            <w:tcW w:w="1824" w:type="dxa"/>
            <w:vAlign w:val="center"/>
          </w:tcPr>
          <w:p w14:paraId="220853AF" w14:textId="0C8588F2" w:rsidR="00016655" w:rsidRPr="00096E67" w:rsidRDefault="00016655" w:rsidP="00BC3760">
            <w:pPr>
              <w:spacing w:line="276" w:lineRule="auto"/>
              <w:rPr>
                <w:rFonts w:ascii="Times New Roman" w:hAnsi="Times New Roman" w:cs="Times New Roman"/>
                <w:lang w:val="es-MX"/>
              </w:rPr>
            </w:pPr>
            <w:r w:rsidRPr="00096E67">
              <w:rPr>
                <w:rFonts w:ascii="Times New Roman" w:hAnsi="Times New Roman" w:cs="Times New Roman"/>
                <w:lang w:val="es-MX"/>
              </w:rPr>
              <w:t xml:space="preserve">Normalizados </w:t>
            </w:r>
          </w:p>
        </w:tc>
        <w:tc>
          <w:tcPr>
            <w:tcW w:w="2361" w:type="dxa"/>
            <w:vAlign w:val="center"/>
          </w:tcPr>
          <w:p w14:paraId="347F34B8" w14:textId="282604C6" w:rsidR="00016655" w:rsidRPr="00096E67" w:rsidRDefault="00D35675" w:rsidP="00BC3760">
            <w:pPr>
              <w:spacing w:line="276" w:lineRule="auto"/>
              <w:rPr>
                <w:rFonts w:ascii="Times New Roman" w:hAnsi="Times New Roman" w:cs="Times New Roman"/>
                <w:lang w:val="es-MX"/>
              </w:rPr>
            </w:pPr>
            <w:r w:rsidRPr="00D35675">
              <w:rPr>
                <w:rFonts w:ascii="Times New Roman" w:hAnsi="Times New Roman" w:cs="Times New Roman"/>
                <w:lang w:val="es-MX"/>
              </w:rPr>
              <w:t>0.04766857354021391</w:t>
            </w:r>
          </w:p>
        </w:tc>
        <w:tc>
          <w:tcPr>
            <w:tcW w:w="3758" w:type="dxa"/>
          </w:tcPr>
          <w:p w14:paraId="0F165003" w14:textId="545C1347" w:rsidR="00016655" w:rsidRPr="00345A50" w:rsidRDefault="00116723" w:rsidP="003316A3">
            <w:pPr>
              <w:spacing w:line="276" w:lineRule="auto"/>
              <w:jc w:val="both"/>
              <w:rPr>
                <w:rFonts w:ascii="Times New Roman" w:hAnsi="Times New Roman" w:cs="Times New Roman"/>
                <w:sz w:val="20"/>
                <w:szCs w:val="20"/>
                <w:lang w:val="es-MX"/>
              </w:rPr>
            </w:pPr>
            <w:r w:rsidRPr="00116723">
              <w:rPr>
                <w:rFonts w:ascii="Times New Roman" w:hAnsi="Times New Roman" w:cs="Times New Roman"/>
                <w:sz w:val="20"/>
                <w:szCs w:val="20"/>
                <w:lang w:val="es-MX"/>
              </w:rPr>
              <w:t>La invarianza a la escala se mantiene, mostrando consistencia en el rendimiento con datos originales y normalizados.</w:t>
            </w:r>
          </w:p>
        </w:tc>
      </w:tr>
      <w:tr w:rsidR="00016655" w14:paraId="5B7A5E8F" w14:textId="77777777" w:rsidTr="00C834AE">
        <w:tc>
          <w:tcPr>
            <w:tcW w:w="1407" w:type="dxa"/>
            <w:vMerge/>
          </w:tcPr>
          <w:p w14:paraId="51BF57F2" w14:textId="77777777" w:rsidR="00016655" w:rsidRPr="00096E67" w:rsidRDefault="00016655" w:rsidP="003316A3">
            <w:pPr>
              <w:spacing w:line="276" w:lineRule="auto"/>
              <w:jc w:val="both"/>
              <w:rPr>
                <w:rFonts w:ascii="Times New Roman" w:hAnsi="Times New Roman" w:cs="Times New Roman"/>
                <w:b/>
                <w:bCs/>
                <w:lang w:val="es-MX"/>
              </w:rPr>
            </w:pPr>
          </w:p>
        </w:tc>
        <w:tc>
          <w:tcPr>
            <w:tcW w:w="1824" w:type="dxa"/>
            <w:vAlign w:val="center"/>
          </w:tcPr>
          <w:p w14:paraId="349DB874" w14:textId="2E75F40D" w:rsidR="00016655" w:rsidRPr="00096E67" w:rsidRDefault="00016655" w:rsidP="00BC3760">
            <w:pPr>
              <w:spacing w:line="276" w:lineRule="auto"/>
              <w:rPr>
                <w:rFonts w:ascii="Times New Roman" w:hAnsi="Times New Roman" w:cs="Times New Roman"/>
                <w:lang w:val="es-MX"/>
              </w:rPr>
            </w:pPr>
            <w:r w:rsidRPr="00096E67">
              <w:rPr>
                <w:rFonts w:ascii="Times New Roman" w:hAnsi="Times New Roman" w:cs="Times New Roman"/>
                <w:lang w:val="es-MX"/>
              </w:rPr>
              <w:t xml:space="preserve">Discretizados </w:t>
            </w:r>
          </w:p>
        </w:tc>
        <w:tc>
          <w:tcPr>
            <w:tcW w:w="2361" w:type="dxa"/>
            <w:vAlign w:val="center"/>
          </w:tcPr>
          <w:p w14:paraId="21BA164E" w14:textId="72F66E94" w:rsidR="00016655" w:rsidRPr="00096E67" w:rsidRDefault="0086342F" w:rsidP="00BC3760">
            <w:pPr>
              <w:spacing w:line="276" w:lineRule="auto"/>
              <w:rPr>
                <w:rFonts w:ascii="Times New Roman" w:hAnsi="Times New Roman" w:cs="Times New Roman"/>
                <w:lang w:val="es-MX"/>
              </w:rPr>
            </w:pPr>
            <w:r w:rsidRPr="0086342F">
              <w:rPr>
                <w:rFonts w:ascii="Times New Roman" w:hAnsi="Times New Roman" w:cs="Times New Roman"/>
                <w:lang w:val="es-MX"/>
              </w:rPr>
              <w:t xml:space="preserve">0.05755596988170166       </w:t>
            </w:r>
          </w:p>
        </w:tc>
        <w:tc>
          <w:tcPr>
            <w:tcW w:w="3758" w:type="dxa"/>
          </w:tcPr>
          <w:p w14:paraId="7AF671D8" w14:textId="1776ECA0" w:rsidR="00016655" w:rsidRPr="00345A50" w:rsidRDefault="00A56421" w:rsidP="00A76BDF">
            <w:pPr>
              <w:keepNext/>
              <w:spacing w:line="276" w:lineRule="auto"/>
              <w:jc w:val="both"/>
              <w:rPr>
                <w:rFonts w:ascii="Times New Roman" w:hAnsi="Times New Roman" w:cs="Times New Roman"/>
                <w:sz w:val="20"/>
                <w:szCs w:val="20"/>
                <w:lang w:val="es-MX"/>
              </w:rPr>
            </w:pPr>
            <w:r>
              <w:rPr>
                <w:rFonts w:ascii="Times New Roman" w:hAnsi="Times New Roman" w:cs="Times New Roman"/>
                <w:sz w:val="20"/>
                <w:szCs w:val="20"/>
                <w:lang w:val="es-MX"/>
              </w:rPr>
              <w:t>I</w:t>
            </w:r>
            <w:r w:rsidRPr="00A56421">
              <w:rPr>
                <w:rFonts w:ascii="Times New Roman" w:hAnsi="Times New Roman" w:cs="Times New Roman"/>
                <w:sz w:val="20"/>
                <w:szCs w:val="20"/>
                <w:lang w:val="es-MX"/>
              </w:rPr>
              <w:t>ndica ciertas limitaciones al tratar con datos discretizados, aunque aún mantiene un rendimiento moderado.</w:t>
            </w:r>
          </w:p>
        </w:tc>
      </w:tr>
    </w:tbl>
    <w:p w14:paraId="52CA6FBA" w14:textId="4D2418C8" w:rsidR="00235825" w:rsidRPr="00A76BDF" w:rsidRDefault="00A76BDF" w:rsidP="00A76BDF">
      <w:pPr>
        <w:pStyle w:val="Descripcin"/>
        <w:rPr>
          <w:rFonts w:ascii="Times New Roman" w:hAnsi="Times New Roman" w:cs="Times New Roman"/>
          <w:b/>
          <w:bCs/>
          <w:color w:val="000000" w:themeColor="text1"/>
          <w:sz w:val="28"/>
          <w:szCs w:val="28"/>
          <w:lang w:val="es-MX"/>
        </w:rPr>
      </w:pPr>
      <w:r w:rsidRPr="00A76BDF">
        <w:rPr>
          <w:rFonts w:ascii="Times New Roman" w:hAnsi="Times New Roman" w:cs="Times New Roman"/>
          <w:b/>
          <w:bCs/>
          <w:color w:val="000000" w:themeColor="text1"/>
          <w:sz w:val="20"/>
          <w:szCs w:val="20"/>
        </w:rPr>
        <w:t xml:space="preserve">Tabla </w:t>
      </w:r>
      <w:r w:rsidR="009864B0">
        <w:rPr>
          <w:rFonts w:ascii="Times New Roman" w:hAnsi="Times New Roman" w:cs="Times New Roman"/>
          <w:b/>
          <w:bCs/>
          <w:color w:val="000000" w:themeColor="text1"/>
          <w:sz w:val="20"/>
          <w:szCs w:val="20"/>
        </w:rPr>
        <w:fldChar w:fldCharType="begin"/>
      </w:r>
      <w:r w:rsidR="009864B0">
        <w:rPr>
          <w:rFonts w:ascii="Times New Roman" w:hAnsi="Times New Roman" w:cs="Times New Roman"/>
          <w:b/>
          <w:bCs/>
          <w:color w:val="000000" w:themeColor="text1"/>
          <w:sz w:val="20"/>
          <w:szCs w:val="20"/>
        </w:rPr>
        <w:instrText xml:space="preserve"> SEQ Tabla \* ARABIC </w:instrText>
      </w:r>
      <w:r w:rsidR="009864B0">
        <w:rPr>
          <w:rFonts w:ascii="Times New Roman" w:hAnsi="Times New Roman" w:cs="Times New Roman"/>
          <w:b/>
          <w:bCs/>
          <w:color w:val="000000" w:themeColor="text1"/>
          <w:sz w:val="20"/>
          <w:szCs w:val="20"/>
        </w:rPr>
        <w:fldChar w:fldCharType="separate"/>
      </w:r>
      <w:r w:rsidR="009864B0">
        <w:rPr>
          <w:rFonts w:ascii="Times New Roman" w:hAnsi="Times New Roman" w:cs="Times New Roman"/>
          <w:b/>
          <w:bCs/>
          <w:noProof/>
          <w:color w:val="000000" w:themeColor="text1"/>
          <w:sz w:val="20"/>
          <w:szCs w:val="20"/>
        </w:rPr>
        <w:t>4</w:t>
      </w:r>
      <w:r w:rsidR="009864B0">
        <w:rPr>
          <w:rFonts w:ascii="Times New Roman" w:hAnsi="Times New Roman" w:cs="Times New Roman"/>
          <w:b/>
          <w:bCs/>
          <w:color w:val="000000" w:themeColor="text1"/>
          <w:sz w:val="20"/>
          <w:szCs w:val="20"/>
        </w:rPr>
        <w:fldChar w:fldCharType="end"/>
      </w:r>
      <w:r>
        <w:rPr>
          <w:rFonts w:ascii="Times New Roman" w:hAnsi="Times New Roman" w:cs="Times New Roman"/>
          <w:color w:val="000000" w:themeColor="text1"/>
          <w:sz w:val="20"/>
          <w:szCs w:val="20"/>
        </w:rPr>
        <w:t>. T</w:t>
      </w:r>
      <w:r w:rsidRPr="00A76BDF">
        <w:rPr>
          <w:rFonts w:ascii="Times New Roman" w:hAnsi="Times New Roman" w:cs="Times New Roman"/>
          <w:color w:val="000000" w:themeColor="text1"/>
          <w:sz w:val="20"/>
          <w:szCs w:val="20"/>
        </w:rPr>
        <w:t>abla comparativa de los algoritmos de métodos de valores atípicos con datos normales, normalizados y discretizados</w:t>
      </w:r>
    </w:p>
    <w:p w14:paraId="601B22CC" w14:textId="46FAB8FF" w:rsidR="00235825" w:rsidRPr="00235825" w:rsidRDefault="00235825" w:rsidP="003316A3">
      <w:pPr>
        <w:spacing w:line="276" w:lineRule="auto"/>
        <w:jc w:val="both"/>
        <w:rPr>
          <w:rFonts w:ascii="Times New Roman" w:hAnsi="Times New Roman" w:cs="Times New Roman"/>
          <w:b/>
          <w:bCs/>
          <w:sz w:val="24"/>
          <w:szCs w:val="24"/>
          <w:lang w:val="es-MX"/>
        </w:rPr>
      </w:pPr>
      <w:r w:rsidRPr="00235825">
        <w:rPr>
          <w:rFonts w:ascii="Times New Roman" w:hAnsi="Times New Roman" w:cs="Times New Roman"/>
          <w:b/>
          <w:bCs/>
          <w:sz w:val="24"/>
          <w:szCs w:val="24"/>
          <w:lang w:val="es-MX"/>
        </w:rPr>
        <w:t>Conclusiones</w:t>
      </w:r>
    </w:p>
    <w:p w14:paraId="4C80DE48" w14:textId="77777777" w:rsidR="00F452D5" w:rsidRPr="00F452D5" w:rsidRDefault="00F452D5" w:rsidP="00F452D5">
      <w:pPr>
        <w:pStyle w:val="Prrafodelista"/>
        <w:numPr>
          <w:ilvl w:val="0"/>
          <w:numId w:val="5"/>
        </w:numPr>
        <w:spacing w:line="276" w:lineRule="auto"/>
        <w:ind w:left="426"/>
        <w:jc w:val="both"/>
        <w:rPr>
          <w:rFonts w:ascii="Times New Roman" w:hAnsi="Times New Roman" w:cs="Times New Roman"/>
          <w:sz w:val="24"/>
          <w:szCs w:val="24"/>
        </w:rPr>
      </w:pPr>
      <w:r w:rsidRPr="00F452D5">
        <w:rPr>
          <w:rFonts w:ascii="Times New Roman" w:hAnsi="Times New Roman" w:cs="Times New Roman"/>
          <w:sz w:val="24"/>
          <w:szCs w:val="24"/>
        </w:rPr>
        <w:t>SVR mantiene un rendimiento sólido en todas las configuraciones, destacando su robustez y capacidad para adaptarse a distintas manipulaciones de datos, lo que lo posiciona como la opción más confiable y versátil.</w:t>
      </w:r>
    </w:p>
    <w:p w14:paraId="0A171D46" w14:textId="0755D1B8" w:rsidR="00F452D5" w:rsidRPr="00F452D5" w:rsidRDefault="00F452D5" w:rsidP="00F452D5">
      <w:pPr>
        <w:pStyle w:val="Prrafodelista"/>
        <w:numPr>
          <w:ilvl w:val="0"/>
          <w:numId w:val="5"/>
        </w:numPr>
        <w:spacing w:line="276" w:lineRule="auto"/>
        <w:ind w:left="426"/>
        <w:jc w:val="both"/>
        <w:rPr>
          <w:rFonts w:ascii="Times New Roman" w:hAnsi="Times New Roman" w:cs="Times New Roman"/>
          <w:sz w:val="24"/>
          <w:szCs w:val="24"/>
        </w:rPr>
      </w:pPr>
      <w:r w:rsidRPr="00F452D5">
        <w:rPr>
          <w:rFonts w:ascii="Times New Roman" w:hAnsi="Times New Roman" w:cs="Times New Roman"/>
          <w:sz w:val="24"/>
          <w:szCs w:val="24"/>
        </w:rPr>
        <w:t xml:space="preserve">RANSAC muestra consistencia en su rendimiento con un MSE constante en todas las configuraciones, indicando </w:t>
      </w:r>
      <w:r w:rsidR="00104C95" w:rsidRPr="00F452D5">
        <w:rPr>
          <w:rFonts w:ascii="Times New Roman" w:hAnsi="Times New Roman" w:cs="Times New Roman"/>
          <w:sz w:val="24"/>
          <w:szCs w:val="24"/>
        </w:rPr>
        <w:t>robustez,</w:t>
      </w:r>
      <w:r w:rsidRPr="00F452D5">
        <w:rPr>
          <w:rFonts w:ascii="Times New Roman" w:hAnsi="Times New Roman" w:cs="Times New Roman"/>
          <w:sz w:val="24"/>
          <w:szCs w:val="24"/>
        </w:rPr>
        <w:t xml:space="preserve"> pero también sugiriendo limitaciones en la capacidad para mejorar la precisión en distintas representaciones de datos.</w:t>
      </w:r>
    </w:p>
    <w:p w14:paraId="7708E552" w14:textId="33CABF14" w:rsidR="00111CCB" w:rsidRPr="00F452D5" w:rsidRDefault="00F452D5" w:rsidP="00F452D5">
      <w:pPr>
        <w:pStyle w:val="Prrafodelista"/>
        <w:numPr>
          <w:ilvl w:val="0"/>
          <w:numId w:val="5"/>
        </w:numPr>
        <w:spacing w:line="276" w:lineRule="auto"/>
        <w:ind w:left="426"/>
        <w:jc w:val="both"/>
        <w:rPr>
          <w:rFonts w:ascii="Times New Roman" w:hAnsi="Times New Roman" w:cs="Times New Roman"/>
          <w:sz w:val="24"/>
          <w:szCs w:val="24"/>
          <w:lang w:val="es-MX"/>
        </w:rPr>
      </w:pPr>
      <w:r w:rsidRPr="00F452D5">
        <w:rPr>
          <w:rFonts w:ascii="Times New Roman" w:hAnsi="Times New Roman" w:cs="Times New Roman"/>
          <w:sz w:val="24"/>
          <w:szCs w:val="24"/>
        </w:rPr>
        <w:t>HUBER presenta un rendimiento moderado, siendo una alternativa competitiva en términos de precisión y robustez, aunque ligeramente superado por SVR en este conjunto de datos específico.</w:t>
      </w:r>
    </w:p>
    <w:p w14:paraId="118181CA" w14:textId="77777777" w:rsidR="00F452D5" w:rsidRPr="00F452D5" w:rsidRDefault="00F452D5" w:rsidP="00F452D5">
      <w:pPr>
        <w:pStyle w:val="Prrafodelista"/>
        <w:spacing w:line="276" w:lineRule="auto"/>
        <w:ind w:left="426"/>
        <w:jc w:val="both"/>
        <w:rPr>
          <w:rFonts w:ascii="Times New Roman" w:hAnsi="Times New Roman" w:cs="Times New Roman"/>
          <w:sz w:val="24"/>
          <w:szCs w:val="24"/>
          <w:lang w:val="es-MX"/>
        </w:rPr>
      </w:pPr>
    </w:p>
    <w:p w14:paraId="5D204A71" w14:textId="5F371DE3" w:rsidR="00286E35" w:rsidRDefault="005D2B62" w:rsidP="00286E35">
      <w:pPr>
        <w:pStyle w:val="Prrafodelista"/>
        <w:numPr>
          <w:ilvl w:val="0"/>
          <w:numId w:val="3"/>
        </w:numPr>
        <w:ind w:left="284"/>
        <w:rPr>
          <w:rFonts w:ascii="Times New Roman" w:hAnsi="Times New Roman" w:cs="Times New Roman"/>
          <w:b/>
          <w:bCs/>
          <w:sz w:val="24"/>
          <w:szCs w:val="24"/>
          <w:lang w:val="es-MX"/>
        </w:rPr>
      </w:pPr>
      <w:r>
        <w:rPr>
          <w:rFonts w:ascii="Times New Roman" w:hAnsi="Times New Roman" w:cs="Times New Roman"/>
          <w:b/>
          <w:bCs/>
          <w:sz w:val="24"/>
          <w:szCs w:val="24"/>
          <w:lang w:val="es-MX"/>
        </w:rPr>
        <w:t>Métodos de ensamble</w:t>
      </w:r>
    </w:p>
    <w:p w14:paraId="182A697C" w14:textId="5376F54B" w:rsidR="00C37BDA" w:rsidRPr="00C37BDA" w:rsidRDefault="00C37BDA" w:rsidP="00C37BDA">
      <w:pPr>
        <w:pStyle w:val="Prrafodelista"/>
        <w:spacing w:line="276" w:lineRule="auto"/>
        <w:ind w:left="0"/>
        <w:jc w:val="both"/>
        <w:rPr>
          <w:rFonts w:ascii="Times New Roman" w:hAnsi="Times New Roman" w:cs="Times New Roman"/>
          <w:sz w:val="24"/>
          <w:szCs w:val="24"/>
          <w:lang w:val="es-MX"/>
        </w:rPr>
      </w:pPr>
      <w:r w:rsidRPr="00C37BDA">
        <w:rPr>
          <w:rFonts w:ascii="Times New Roman" w:hAnsi="Times New Roman" w:cs="Times New Roman"/>
          <w:sz w:val="24"/>
          <w:szCs w:val="24"/>
          <w:lang w:val="es-MX"/>
        </w:rPr>
        <w:t>Ahora nos enfocaremos en la aplicación de métodos de ensamble, los cuales involucran la combinación de diversos métodos con distintas configuraciones para lograr un consenso. Esta técnica se basa en la implementación de dos estrategias principales</w:t>
      </w:r>
      <w:r>
        <w:rPr>
          <w:rFonts w:ascii="Times New Roman" w:hAnsi="Times New Roman" w:cs="Times New Roman"/>
          <w:sz w:val="24"/>
          <w:szCs w:val="24"/>
          <w:lang w:val="es-MX"/>
        </w:rPr>
        <w:t>, las cuales son las siguientes:</w:t>
      </w:r>
    </w:p>
    <w:p w14:paraId="3CC85F47" w14:textId="77777777" w:rsidR="00C37BDA" w:rsidRPr="00C37BDA" w:rsidRDefault="00C37BDA" w:rsidP="00C37BDA">
      <w:pPr>
        <w:rPr>
          <w:rFonts w:ascii="Times New Roman" w:hAnsi="Times New Roman" w:cs="Times New Roman"/>
          <w:b/>
          <w:bCs/>
          <w:sz w:val="24"/>
          <w:szCs w:val="24"/>
          <w:lang w:val="es-MX"/>
        </w:rPr>
      </w:pPr>
      <w:r w:rsidRPr="00C37BDA">
        <w:rPr>
          <w:rFonts w:ascii="Times New Roman" w:hAnsi="Times New Roman" w:cs="Times New Roman"/>
          <w:b/>
          <w:bCs/>
          <w:sz w:val="24"/>
          <w:szCs w:val="24"/>
          <w:lang w:val="es-MX"/>
        </w:rPr>
        <w:t xml:space="preserve">Estrategia de </w:t>
      </w:r>
      <w:proofErr w:type="spellStart"/>
      <w:r w:rsidRPr="00C37BDA">
        <w:rPr>
          <w:rFonts w:ascii="Times New Roman" w:hAnsi="Times New Roman" w:cs="Times New Roman"/>
          <w:b/>
          <w:bCs/>
          <w:sz w:val="24"/>
          <w:szCs w:val="24"/>
          <w:lang w:val="es-MX"/>
        </w:rPr>
        <w:t>Bagging</w:t>
      </w:r>
      <w:proofErr w:type="spellEnd"/>
    </w:p>
    <w:p w14:paraId="0BD56530" w14:textId="79B0C180" w:rsidR="00C37BDA" w:rsidRDefault="00C37BDA" w:rsidP="00C37BDA">
      <w:pPr>
        <w:spacing w:line="276" w:lineRule="auto"/>
        <w:jc w:val="both"/>
        <w:rPr>
          <w:rFonts w:ascii="Times New Roman" w:hAnsi="Times New Roman" w:cs="Times New Roman"/>
          <w:sz w:val="24"/>
          <w:szCs w:val="24"/>
          <w:lang w:val="es-MX"/>
        </w:rPr>
      </w:pPr>
      <w:r w:rsidRPr="00C37BDA">
        <w:rPr>
          <w:rFonts w:ascii="Times New Roman" w:hAnsi="Times New Roman" w:cs="Times New Roman"/>
          <w:sz w:val="24"/>
          <w:szCs w:val="24"/>
          <w:lang w:val="es-MX"/>
        </w:rPr>
        <w:t xml:space="preserve">La estrategia de </w:t>
      </w:r>
      <w:proofErr w:type="spellStart"/>
      <w:r w:rsidRPr="00C37BDA">
        <w:rPr>
          <w:rFonts w:ascii="Times New Roman" w:hAnsi="Times New Roman" w:cs="Times New Roman"/>
          <w:sz w:val="24"/>
          <w:szCs w:val="24"/>
          <w:lang w:val="es-MX"/>
        </w:rPr>
        <w:t>Bagging</w:t>
      </w:r>
      <w:proofErr w:type="spellEnd"/>
      <w:r w:rsidRPr="00C37BDA">
        <w:rPr>
          <w:rFonts w:ascii="Times New Roman" w:hAnsi="Times New Roman" w:cs="Times New Roman"/>
          <w:sz w:val="24"/>
          <w:szCs w:val="24"/>
          <w:lang w:val="es-MX"/>
        </w:rPr>
        <w:t xml:space="preserve"> se centra en la reducción de la varianza de los clasificadores individuales mediante su combinación. A continuación, se detalla esta estrategia:</w:t>
      </w:r>
    </w:p>
    <w:p w14:paraId="3EC4864C" w14:textId="77777777" w:rsidR="00A2781B" w:rsidRDefault="004A4DB1" w:rsidP="00A2781B">
      <w:pPr>
        <w:keepNext/>
        <w:spacing w:line="276" w:lineRule="auto"/>
        <w:jc w:val="both"/>
      </w:pPr>
      <w:r>
        <w:rPr>
          <w:noProof/>
        </w:rPr>
        <w:lastRenderedPageBreak/>
        <w:drawing>
          <wp:inline distT="0" distB="0" distL="0" distR="0" wp14:anchorId="210C7F19" wp14:editId="01C19C40">
            <wp:extent cx="5943600" cy="2726055"/>
            <wp:effectExtent l="0" t="0" r="0" b="0"/>
            <wp:docPr id="936308834" name="Imagen 936308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36308834"/>
                    <pic:cNvPicPr/>
                  </pic:nvPicPr>
                  <pic:blipFill>
                    <a:blip r:embed="rId15">
                      <a:extLst>
                        <a:ext uri="{28A0092B-C50C-407E-A947-70E740481C1C}">
                          <a14:useLocalDpi xmlns:a14="http://schemas.microsoft.com/office/drawing/2010/main" val="0"/>
                        </a:ext>
                      </a:extLst>
                    </a:blip>
                    <a:stretch>
                      <a:fillRect/>
                    </a:stretch>
                  </pic:blipFill>
                  <pic:spPr>
                    <a:xfrm>
                      <a:off x="0" y="0"/>
                      <a:ext cx="5943600" cy="2726055"/>
                    </a:xfrm>
                    <a:prstGeom prst="rect">
                      <a:avLst/>
                    </a:prstGeom>
                  </pic:spPr>
                </pic:pic>
              </a:graphicData>
            </a:graphic>
          </wp:inline>
        </w:drawing>
      </w:r>
    </w:p>
    <w:p w14:paraId="437A0C47" w14:textId="6A0DB084" w:rsidR="00C37BDA" w:rsidRPr="00A2781B" w:rsidRDefault="004A4DB1" w:rsidP="00A2781B">
      <w:pPr>
        <w:pStyle w:val="Descripcin"/>
        <w:jc w:val="both"/>
        <w:rPr>
          <w:rFonts w:ascii="Times New Roman" w:hAnsi="Times New Roman" w:cs="Times New Roman"/>
          <w:color w:val="auto"/>
          <w:sz w:val="32"/>
          <w:szCs w:val="32"/>
          <w:lang w:val="es-MX"/>
        </w:rPr>
      </w:pPr>
      <w:r w:rsidRPr="00A2781B">
        <w:rPr>
          <w:rFonts w:ascii="Times New Roman" w:hAnsi="Times New Roman" w:cs="Times New Roman"/>
          <w:b/>
          <w:color w:val="auto"/>
          <w:sz w:val="20"/>
          <w:szCs w:val="20"/>
        </w:rPr>
        <w:t xml:space="preserve">Figura </w:t>
      </w:r>
      <w:r w:rsidRPr="00A2781B">
        <w:rPr>
          <w:rFonts w:ascii="Times New Roman" w:hAnsi="Times New Roman" w:cs="Times New Roman"/>
          <w:b/>
          <w:color w:val="auto"/>
          <w:sz w:val="20"/>
          <w:szCs w:val="20"/>
        </w:rPr>
        <w:fldChar w:fldCharType="begin"/>
      </w:r>
      <w:r w:rsidRPr="004A4DB1">
        <w:rPr>
          <w:rFonts w:ascii="Times New Roman" w:hAnsi="Times New Roman" w:cs="Times New Roman"/>
          <w:b/>
          <w:bCs/>
          <w:color w:val="000000" w:themeColor="text1"/>
          <w:sz w:val="20"/>
          <w:szCs w:val="20"/>
        </w:rPr>
        <w:instrText xml:space="preserve"> SEQ Figura \* ARABIC </w:instrText>
      </w:r>
      <w:r w:rsidR="00EF443C">
        <w:rPr>
          <w:rFonts w:ascii="Times New Roman" w:hAnsi="Times New Roman" w:cs="Times New Roman"/>
          <w:b/>
          <w:color w:val="auto"/>
          <w:sz w:val="20"/>
          <w:szCs w:val="20"/>
        </w:rPr>
        <w:fldChar w:fldCharType="separate"/>
      </w:r>
      <w:r w:rsidRPr="00A2781B">
        <w:rPr>
          <w:rFonts w:ascii="Times New Roman" w:hAnsi="Times New Roman" w:cs="Times New Roman"/>
          <w:b/>
          <w:color w:val="auto"/>
          <w:sz w:val="20"/>
          <w:szCs w:val="20"/>
        </w:rPr>
        <w:fldChar w:fldCharType="end"/>
      </w:r>
      <w:r w:rsidRPr="00A2781B">
        <w:rPr>
          <w:rFonts w:ascii="Times New Roman" w:hAnsi="Times New Roman" w:cs="Times New Roman"/>
          <w:color w:val="auto"/>
          <w:sz w:val="20"/>
          <w:szCs w:val="20"/>
        </w:rPr>
        <w:t xml:space="preserve"> Estrategia de </w:t>
      </w:r>
      <w:proofErr w:type="spellStart"/>
      <w:r w:rsidRPr="00A2781B">
        <w:rPr>
          <w:rFonts w:ascii="Times New Roman" w:hAnsi="Times New Roman" w:cs="Times New Roman"/>
          <w:color w:val="auto"/>
          <w:sz w:val="20"/>
          <w:szCs w:val="20"/>
        </w:rPr>
        <w:t>bagging</w:t>
      </w:r>
      <w:proofErr w:type="spellEnd"/>
      <w:r w:rsidRPr="00A2781B">
        <w:rPr>
          <w:rFonts w:ascii="Times New Roman" w:hAnsi="Times New Roman" w:cs="Times New Roman"/>
          <w:color w:val="auto"/>
          <w:sz w:val="20"/>
          <w:szCs w:val="20"/>
        </w:rPr>
        <w:t xml:space="preserve"> con datos normales, normalizados y discretizados</w:t>
      </w:r>
    </w:p>
    <w:p w14:paraId="05197CD2" w14:textId="18D57C50" w:rsidR="00121B0A" w:rsidRPr="00121B0A" w:rsidRDefault="001C3A98" w:rsidP="00121B0A">
      <w:pPr>
        <w:spacing w:line="276" w:lineRule="auto"/>
        <w:jc w:val="both"/>
        <w:rPr>
          <w:rFonts w:ascii="Times New Roman" w:hAnsi="Times New Roman" w:cs="Times New Roman"/>
          <w:b/>
          <w:bCs/>
          <w:sz w:val="24"/>
          <w:szCs w:val="24"/>
          <w:lang w:val="es-MX"/>
        </w:rPr>
      </w:pPr>
      <w:r w:rsidRPr="003F54E1">
        <w:rPr>
          <w:rFonts w:ascii="Times New Roman" w:hAnsi="Times New Roman" w:cs="Times New Roman"/>
          <w:b/>
          <w:bCs/>
          <w:sz w:val="24"/>
          <w:szCs w:val="24"/>
          <w:lang w:val="es-MX"/>
        </w:rPr>
        <w:t>Análisis</w:t>
      </w:r>
    </w:p>
    <w:p w14:paraId="5D05DC50" w14:textId="77777777" w:rsidR="00121B0A" w:rsidRDefault="00121B0A" w:rsidP="00121B0A">
      <w:pPr>
        <w:spacing w:line="276" w:lineRule="auto"/>
        <w:jc w:val="both"/>
        <w:rPr>
          <w:rFonts w:ascii="Times New Roman" w:hAnsi="Times New Roman" w:cs="Times New Roman"/>
          <w:sz w:val="24"/>
          <w:szCs w:val="24"/>
          <w:lang w:val="es-MX"/>
        </w:rPr>
      </w:pPr>
      <w:r w:rsidRPr="00121B0A">
        <w:rPr>
          <w:rFonts w:ascii="Times New Roman" w:hAnsi="Times New Roman" w:cs="Times New Roman"/>
          <w:sz w:val="24"/>
          <w:szCs w:val="24"/>
          <w:lang w:val="es-MX"/>
        </w:rPr>
        <w:t xml:space="preserve">En </w:t>
      </w:r>
      <w:r>
        <w:rPr>
          <w:rFonts w:ascii="Times New Roman" w:hAnsi="Times New Roman" w:cs="Times New Roman"/>
          <w:sz w:val="24"/>
          <w:szCs w:val="24"/>
          <w:lang w:val="es-MX"/>
        </w:rPr>
        <w:t>la</w:t>
      </w:r>
      <w:r w:rsidRPr="00121B0A">
        <w:rPr>
          <w:rFonts w:ascii="Times New Roman" w:hAnsi="Times New Roman" w:cs="Times New Roman"/>
          <w:sz w:val="24"/>
          <w:szCs w:val="24"/>
          <w:lang w:val="es-MX"/>
        </w:rPr>
        <w:t xml:space="preserve"> evaluación de </w:t>
      </w:r>
      <w:r>
        <w:rPr>
          <w:rFonts w:ascii="Times New Roman" w:hAnsi="Times New Roman" w:cs="Times New Roman"/>
          <w:sz w:val="24"/>
          <w:szCs w:val="24"/>
          <w:lang w:val="es-MX"/>
        </w:rPr>
        <w:t>estos</w:t>
      </w:r>
      <w:r w:rsidRPr="00121B0A">
        <w:rPr>
          <w:rFonts w:ascii="Times New Roman" w:hAnsi="Times New Roman" w:cs="Times New Roman"/>
          <w:sz w:val="24"/>
          <w:szCs w:val="24"/>
          <w:lang w:val="es-MX"/>
        </w:rPr>
        <w:t xml:space="preserve"> algoritmos, estamos considerando la precisión como la métrica principal para evaluar la capacidad de clasificación. Estamos prestando especial atención al rendimiento en diversos contextos de datos, como datos normales, normalizados y discretizados, con el objetivo de comprender la adaptabilidad de cada algoritmo. Además, estamos analizando el número de estimadores en modelos de ensamble, como </w:t>
      </w:r>
      <w:proofErr w:type="spellStart"/>
      <w:r w:rsidRPr="00121B0A">
        <w:rPr>
          <w:rFonts w:ascii="Times New Roman" w:hAnsi="Times New Roman" w:cs="Times New Roman"/>
          <w:sz w:val="24"/>
          <w:szCs w:val="24"/>
          <w:lang w:val="es-MX"/>
        </w:rPr>
        <w:t>LogisticRegression</w:t>
      </w:r>
      <w:proofErr w:type="spellEnd"/>
      <w:r w:rsidRPr="00121B0A">
        <w:rPr>
          <w:rFonts w:ascii="Times New Roman" w:hAnsi="Times New Roman" w:cs="Times New Roman"/>
          <w:sz w:val="24"/>
          <w:szCs w:val="24"/>
          <w:lang w:val="es-MX"/>
        </w:rPr>
        <w:t xml:space="preserve">, SVC, </w:t>
      </w:r>
      <w:proofErr w:type="spellStart"/>
      <w:r w:rsidRPr="00121B0A">
        <w:rPr>
          <w:rFonts w:ascii="Times New Roman" w:hAnsi="Times New Roman" w:cs="Times New Roman"/>
          <w:sz w:val="24"/>
          <w:szCs w:val="24"/>
          <w:lang w:val="es-MX"/>
        </w:rPr>
        <w:t>LinearSVC</w:t>
      </w:r>
      <w:proofErr w:type="spellEnd"/>
      <w:r w:rsidRPr="00121B0A">
        <w:rPr>
          <w:rFonts w:ascii="Times New Roman" w:hAnsi="Times New Roman" w:cs="Times New Roman"/>
          <w:sz w:val="24"/>
          <w:szCs w:val="24"/>
          <w:lang w:val="es-MX"/>
        </w:rPr>
        <w:t xml:space="preserve">, SGD, KNN, </w:t>
      </w:r>
      <w:proofErr w:type="spellStart"/>
      <w:r w:rsidRPr="00121B0A">
        <w:rPr>
          <w:rFonts w:ascii="Times New Roman" w:hAnsi="Times New Roman" w:cs="Times New Roman"/>
          <w:sz w:val="24"/>
          <w:szCs w:val="24"/>
          <w:lang w:val="es-MX"/>
        </w:rPr>
        <w:t>DecisionTreeClf</w:t>
      </w:r>
      <w:proofErr w:type="spellEnd"/>
      <w:r w:rsidRPr="00121B0A">
        <w:rPr>
          <w:rFonts w:ascii="Times New Roman" w:hAnsi="Times New Roman" w:cs="Times New Roman"/>
          <w:sz w:val="24"/>
          <w:szCs w:val="24"/>
          <w:lang w:val="es-MX"/>
        </w:rPr>
        <w:t xml:space="preserve"> y </w:t>
      </w:r>
      <w:proofErr w:type="spellStart"/>
      <w:r w:rsidRPr="00121B0A">
        <w:rPr>
          <w:rFonts w:ascii="Times New Roman" w:hAnsi="Times New Roman" w:cs="Times New Roman"/>
          <w:sz w:val="24"/>
          <w:szCs w:val="24"/>
          <w:lang w:val="es-MX"/>
        </w:rPr>
        <w:t>RandomTreeForest</w:t>
      </w:r>
      <w:proofErr w:type="spellEnd"/>
      <w:r w:rsidRPr="00121B0A">
        <w:rPr>
          <w:rFonts w:ascii="Times New Roman" w:hAnsi="Times New Roman" w:cs="Times New Roman"/>
          <w:sz w:val="24"/>
          <w:szCs w:val="24"/>
          <w:lang w:val="es-MX"/>
        </w:rPr>
        <w:t>, para evaluar la complejidad del modelo y su impacto en la precisión. Esperamos que un mayor número de estimadores ofrezca una capacidad superior para capturar patrones complejos, pero buscamos un equilibrio para evitar el sobreajuste. Este análisis preliminar establece las bases para evaluar de manera integral los algoritmos, considerando tanto su capacidad predictiva como su adaptabilidad a diversas condiciones de los datos.</w:t>
      </w:r>
    </w:p>
    <w:p w14:paraId="7CE8503D" w14:textId="70B4A409" w:rsidR="00EB6946" w:rsidRPr="002A441D" w:rsidRDefault="001C3A98" w:rsidP="00121B0A">
      <w:pPr>
        <w:spacing w:line="276" w:lineRule="auto"/>
        <w:jc w:val="both"/>
        <w:rPr>
          <w:rFonts w:ascii="Times New Roman" w:hAnsi="Times New Roman" w:cs="Times New Roman"/>
          <w:b/>
          <w:bCs/>
          <w:sz w:val="24"/>
          <w:szCs w:val="24"/>
          <w:lang w:val="es-MX"/>
        </w:rPr>
      </w:pPr>
      <w:r w:rsidRPr="002A441D">
        <w:rPr>
          <w:rFonts w:ascii="Times New Roman" w:hAnsi="Times New Roman" w:cs="Times New Roman"/>
          <w:b/>
          <w:bCs/>
          <w:sz w:val="24"/>
          <w:szCs w:val="24"/>
          <w:lang w:val="es-MX"/>
        </w:rPr>
        <w:t xml:space="preserve">Resultados </w:t>
      </w:r>
    </w:p>
    <w:tbl>
      <w:tblPr>
        <w:tblStyle w:val="Tablaconcuadrcula"/>
        <w:tblW w:w="9195" w:type="dxa"/>
        <w:tblLook w:val="04A0" w:firstRow="1" w:lastRow="0" w:firstColumn="1" w:lastColumn="0" w:noHBand="0" w:noVBand="1"/>
      </w:tblPr>
      <w:tblGrid>
        <w:gridCol w:w="1651"/>
        <w:gridCol w:w="1889"/>
        <w:gridCol w:w="1417"/>
        <w:gridCol w:w="4238"/>
      </w:tblGrid>
      <w:tr w:rsidR="00F54E02" w:rsidRPr="00F54E02" w14:paraId="033A9198" w14:textId="77777777" w:rsidTr="00F54E02">
        <w:tc>
          <w:tcPr>
            <w:tcW w:w="0" w:type="auto"/>
            <w:vAlign w:val="center"/>
            <w:hideMark/>
          </w:tcPr>
          <w:p w14:paraId="5B8AE0C3" w14:textId="77777777" w:rsidR="001C3A98" w:rsidRPr="001C3A98" w:rsidRDefault="001C3A98" w:rsidP="002A441D">
            <w:pPr>
              <w:jc w:val="center"/>
              <w:rPr>
                <w:rFonts w:ascii="Times New Roman" w:eastAsia="Times New Roman" w:hAnsi="Times New Roman" w:cs="Times New Roman"/>
                <w:b/>
                <w:bCs/>
                <w:color w:val="000000" w:themeColor="text1"/>
                <w:kern w:val="0"/>
                <w:sz w:val="24"/>
                <w:szCs w:val="24"/>
                <w:lang w:eastAsia="es-EC"/>
                <w14:ligatures w14:val="none"/>
              </w:rPr>
            </w:pPr>
            <w:r w:rsidRPr="001C3A98">
              <w:rPr>
                <w:rFonts w:ascii="Times New Roman" w:eastAsia="Times New Roman" w:hAnsi="Times New Roman" w:cs="Times New Roman"/>
                <w:b/>
                <w:bCs/>
                <w:color w:val="000000" w:themeColor="text1"/>
                <w:kern w:val="0"/>
                <w:sz w:val="24"/>
                <w:szCs w:val="24"/>
                <w:lang w:eastAsia="es-EC"/>
                <w14:ligatures w14:val="none"/>
              </w:rPr>
              <w:t>Algoritmo</w:t>
            </w:r>
          </w:p>
        </w:tc>
        <w:tc>
          <w:tcPr>
            <w:tcW w:w="1889" w:type="dxa"/>
            <w:vAlign w:val="center"/>
            <w:hideMark/>
          </w:tcPr>
          <w:p w14:paraId="79DD8D80" w14:textId="3ECC0504" w:rsidR="001C3A98" w:rsidRPr="001C3A98" w:rsidRDefault="001C3A98" w:rsidP="002A441D">
            <w:pPr>
              <w:jc w:val="center"/>
              <w:rPr>
                <w:rFonts w:ascii="Times New Roman" w:eastAsia="Times New Roman" w:hAnsi="Times New Roman" w:cs="Times New Roman"/>
                <w:b/>
                <w:bCs/>
                <w:color w:val="000000" w:themeColor="text1"/>
                <w:kern w:val="0"/>
                <w:sz w:val="24"/>
                <w:szCs w:val="24"/>
                <w:lang w:eastAsia="es-EC"/>
                <w14:ligatures w14:val="none"/>
              </w:rPr>
            </w:pPr>
            <w:r w:rsidRPr="001C3A98">
              <w:rPr>
                <w:rFonts w:ascii="Times New Roman" w:eastAsia="Times New Roman" w:hAnsi="Times New Roman" w:cs="Times New Roman"/>
                <w:b/>
                <w:bCs/>
                <w:color w:val="000000" w:themeColor="text1"/>
                <w:kern w:val="0"/>
                <w:sz w:val="24"/>
                <w:szCs w:val="24"/>
                <w:lang w:eastAsia="es-EC"/>
                <w14:ligatures w14:val="none"/>
              </w:rPr>
              <w:t xml:space="preserve">Mejor </w:t>
            </w:r>
            <w:r w:rsidR="00A2269E">
              <w:rPr>
                <w:rFonts w:ascii="Times New Roman" w:eastAsia="Times New Roman" w:hAnsi="Times New Roman" w:cs="Times New Roman"/>
                <w:b/>
                <w:bCs/>
                <w:color w:val="000000" w:themeColor="text1"/>
                <w:kern w:val="0"/>
                <w:sz w:val="24"/>
                <w:szCs w:val="24"/>
                <w:lang w:eastAsia="es-EC"/>
                <w14:ligatures w14:val="none"/>
              </w:rPr>
              <w:t>n</w:t>
            </w:r>
            <w:r w:rsidRPr="001C3A98">
              <w:rPr>
                <w:rFonts w:ascii="Times New Roman" w:eastAsia="Times New Roman" w:hAnsi="Times New Roman" w:cs="Times New Roman"/>
                <w:b/>
                <w:bCs/>
                <w:color w:val="000000" w:themeColor="text1"/>
                <w:kern w:val="0"/>
                <w:sz w:val="24"/>
                <w:szCs w:val="24"/>
                <w:lang w:eastAsia="es-EC"/>
                <w14:ligatures w14:val="none"/>
              </w:rPr>
              <w:t xml:space="preserve">úmero de </w:t>
            </w:r>
            <w:r w:rsidR="00A2269E">
              <w:rPr>
                <w:rFonts w:ascii="Times New Roman" w:eastAsia="Times New Roman" w:hAnsi="Times New Roman" w:cs="Times New Roman"/>
                <w:b/>
                <w:bCs/>
                <w:color w:val="000000" w:themeColor="text1"/>
                <w:kern w:val="0"/>
                <w:sz w:val="24"/>
                <w:szCs w:val="24"/>
                <w:lang w:eastAsia="es-EC"/>
                <w14:ligatures w14:val="none"/>
              </w:rPr>
              <w:t>e</w:t>
            </w:r>
            <w:r w:rsidRPr="001C3A98">
              <w:rPr>
                <w:rFonts w:ascii="Times New Roman" w:eastAsia="Times New Roman" w:hAnsi="Times New Roman" w:cs="Times New Roman"/>
                <w:b/>
                <w:bCs/>
                <w:color w:val="000000" w:themeColor="text1"/>
                <w:kern w:val="0"/>
                <w:sz w:val="24"/>
                <w:szCs w:val="24"/>
                <w:lang w:eastAsia="es-EC"/>
                <w14:ligatures w14:val="none"/>
              </w:rPr>
              <w:t>stimadores</w:t>
            </w:r>
          </w:p>
        </w:tc>
        <w:tc>
          <w:tcPr>
            <w:tcW w:w="1417" w:type="dxa"/>
            <w:vAlign w:val="center"/>
            <w:hideMark/>
          </w:tcPr>
          <w:p w14:paraId="438A6096" w14:textId="77777777" w:rsidR="001C3A98" w:rsidRPr="001C3A98" w:rsidRDefault="001C3A98" w:rsidP="002A441D">
            <w:pPr>
              <w:jc w:val="center"/>
              <w:rPr>
                <w:rFonts w:ascii="Times New Roman" w:eastAsia="Times New Roman" w:hAnsi="Times New Roman" w:cs="Times New Roman"/>
                <w:b/>
                <w:bCs/>
                <w:color w:val="000000" w:themeColor="text1"/>
                <w:kern w:val="0"/>
                <w:sz w:val="24"/>
                <w:szCs w:val="24"/>
                <w:lang w:eastAsia="es-EC"/>
                <w14:ligatures w14:val="none"/>
              </w:rPr>
            </w:pPr>
            <w:r w:rsidRPr="001C3A98">
              <w:rPr>
                <w:rFonts w:ascii="Times New Roman" w:eastAsia="Times New Roman" w:hAnsi="Times New Roman" w:cs="Times New Roman"/>
                <w:b/>
                <w:bCs/>
                <w:color w:val="000000" w:themeColor="text1"/>
                <w:kern w:val="0"/>
                <w:sz w:val="24"/>
                <w:szCs w:val="24"/>
                <w:lang w:eastAsia="es-EC"/>
                <w14:ligatures w14:val="none"/>
              </w:rPr>
              <w:t>Precisión</w:t>
            </w:r>
          </w:p>
        </w:tc>
        <w:tc>
          <w:tcPr>
            <w:tcW w:w="4238" w:type="dxa"/>
            <w:vAlign w:val="center"/>
            <w:hideMark/>
          </w:tcPr>
          <w:p w14:paraId="2EA8225A" w14:textId="77777777" w:rsidR="001C3A98" w:rsidRPr="001C3A98" w:rsidRDefault="001C3A98" w:rsidP="002A441D">
            <w:pPr>
              <w:jc w:val="center"/>
              <w:rPr>
                <w:rFonts w:ascii="Times New Roman" w:eastAsia="Times New Roman" w:hAnsi="Times New Roman" w:cs="Times New Roman"/>
                <w:b/>
                <w:bCs/>
                <w:color w:val="000000" w:themeColor="text1"/>
                <w:kern w:val="0"/>
                <w:sz w:val="24"/>
                <w:szCs w:val="24"/>
                <w:lang w:eastAsia="es-EC"/>
                <w14:ligatures w14:val="none"/>
              </w:rPr>
            </w:pPr>
            <w:r w:rsidRPr="001C3A98">
              <w:rPr>
                <w:rFonts w:ascii="Times New Roman" w:eastAsia="Times New Roman" w:hAnsi="Times New Roman" w:cs="Times New Roman"/>
                <w:b/>
                <w:bCs/>
                <w:color w:val="000000" w:themeColor="text1"/>
                <w:kern w:val="0"/>
                <w:sz w:val="24"/>
                <w:szCs w:val="24"/>
                <w:lang w:eastAsia="es-EC"/>
                <w14:ligatures w14:val="none"/>
              </w:rPr>
              <w:t>Análisis</w:t>
            </w:r>
          </w:p>
        </w:tc>
      </w:tr>
      <w:tr w:rsidR="00F54E02" w:rsidRPr="00F54E02" w14:paraId="1A3175CE" w14:textId="77777777" w:rsidTr="002A441D">
        <w:tc>
          <w:tcPr>
            <w:tcW w:w="0" w:type="auto"/>
            <w:vAlign w:val="center"/>
            <w:hideMark/>
          </w:tcPr>
          <w:p w14:paraId="78F01EDA" w14:textId="77777777" w:rsidR="001C3A98" w:rsidRPr="001C3A98" w:rsidRDefault="001C3A98" w:rsidP="002A441D">
            <w:pPr>
              <w:jc w:val="center"/>
              <w:rPr>
                <w:rFonts w:ascii="Times New Roman" w:eastAsia="Times New Roman" w:hAnsi="Times New Roman" w:cs="Times New Roman"/>
                <w:color w:val="000000" w:themeColor="text1"/>
                <w:kern w:val="0"/>
                <w:lang w:eastAsia="es-EC"/>
                <w14:ligatures w14:val="none"/>
              </w:rPr>
            </w:pPr>
            <w:proofErr w:type="spellStart"/>
            <w:r w:rsidRPr="001C3A98">
              <w:rPr>
                <w:rFonts w:ascii="Times New Roman" w:eastAsia="Times New Roman" w:hAnsi="Times New Roman" w:cs="Times New Roman"/>
                <w:color w:val="000000" w:themeColor="text1"/>
                <w:kern w:val="0"/>
                <w:lang w:eastAsia="es-EC"/>
                <w14:ligatures w14:val="none"/>
              </w:rPr>
              <w:t>Logistic</w:t>
            </w:r>
            <w:proofErr w:type="spellEnd"/>
            <w:r w:rsidRPr="001C3A98">
              <w:rPr>
                <w:rFonts w:ascii="Times New Roman" w:eastAsia="Times New Roman" w:hAnsi="Times New Roman" w:cs="Times New Roman"/>
                <w:color w:val="000000" w:themeColor="text1"/>
                <w:kern w:val="0"/>
                <w:lang w:eastAsia="es-EC"/>
                <w14:ligatures w14:val="none"/>
              </w:rPr>
              <w:t xml:space="preserve"> </w:t>
            </w:r>
            <w:proofErr w:type="spellStart"/>
            <w:r w:rsidRPr="001C3A98">
              <w:rPr>
                <w:rFonts w:ascii="Times New Roman" w:eastAsia="Times New Roman" w:hAnsi="Times New Roman" w:cs="Times New Roman"/>
                <w:color w:val="000000" w:themeColor="text1"/>
                <w:kern w:val="0"/>
                <w:lang w:eastAsia="es-EC"/>
                <w14:ligatures w14:val="none"/>
              </w:rPr>
              <w:t>Regression</w:t>
            </w:r>
            <w:proofErr w:type="spellEnd"/>
          </w:p>
        </w:tc>
        <w:tc>
          <w:tcPr>
            <w:tcW w:w="1889" w:type="dxa"/>
            <w:vAlign w:val="center"/>
            <w:hideMark/>
          </w:tcPr>
          <w:p w14:paraId="2EDC789A" w14:textId="77777777" w:rsidR="001C3A98" w:rsidRPr="001C3A98" w:rsidRDefault="001C3A98" w:rsidP="002A441D">
            <w:pPr>
              <w:jc w:val="center"/>
              <w:rPr>
                <w:rFonts w:ascii="Times New Roman" w:eastAsia="Times New Roman" w:hAnsi="Times New Roman" w:cs="Times New Roman"/>
                <w:color w:val="000000" w:themeColor="text1"/>
                <w:kern w:val="0"/>
                <w:lang w:eastAsia="es-EC"/>
                <w14:ligatures w14:val="none"/>
              </w:rPr>
            </w:pPr>
            <w:r w:rsidRPr="001C3A98">
              <w:rPr>
                <w:rFonts w:ascii="Times New Roman" w:eastAsia="Times New Roman" w:hAnsi="Times New Roman" w:cs="Times New Roman"/>
                <w:color w:val="000000" w:themeColor="text1"/>
                <w:kern w:val="0"/>
                <w:lang w:eastAsia="es-EC"/>
                <w14:ligatures w14:val="none"/>
              </w:rPr>
              <w:t>2</w:t>
            </w:r>
          </w:p>
        </w:tc>
        <w:tc>
          <w:tcPr>
            <w:tcW w:w="1417" w:type="dxa"/>
            <w:vAlign w:val="center"/>
            <w:hideMark/>
          </w:tcPr>
          <w:p w14:paraId="5B0B699C" w14:textId="77777777" w:rsidR="001C3A98" w:rsidRPr="001C3A98" w:rsidRDefault="001C3A98" w:rsidP="002A441D">
            <w:pPr>
              <w:jc w:val="center"/>
              <w:rPr>
                <w:rFonts w:ascii="Times New Roman" w:eastAsia="Times New Roman" w:hAnsi="Times New Roman" w:cs="Times New Roman"/>
                <w:color w:val="000000" w:themeColor="text1"/>
                <w:kern w:val="0"/>
                <w:lang w:eastAsia="es-EC"/>
                <w14:ligatures w14:val="none"/>
              </w:rPr>
            </w:pPr>
            <w:r w:rsidRPr="001C3A98">
              <w:rPr>
                <w:rFonts w:ascii="Times New Roman" w:eastAsia="Times New Roman" w:hAnsi="Times New Roman" w:cs="Times New Roman"/>
                <w:color w:val="000000" w:themeColor="text1"/>
                <w:kern w:val="0"/>
                <w:lang w:eastAsia="es-EC"/>
                <w14:ligatures w14:val="none"/>
              </w:rPr>
              <w:t>1.0</w:t>
            </w:r>
          </w:p>
        </w:tc>
        <w:tc>
          <w:tcPr>
            <w:tcW w:w="4238" w:type="dxa"/>
            <w:vAlign w:val="center"/>
            <w:hideMark/>
          </w:tcPr>
          <w:p w14:paraId="5FDF7251" w14:textId="77777777" w:rsidR="001C3A98" w:rsidRPr="001C3A98" w:rsidRDefault="001C3A98" w:rsidP="002A441D">
            <w:pPr>
              <w:jc w:val="both"/>
              <w:rPr>
                <w:rFonts w:ascii="Times New Roman" w:eastAsia="Times New Roman" w:hAnsi="Times New Roman" w:cs="Times New Roman"/>
                <w:color w:val="000000" w:themeColor="text1"/>
                <w:kern w:val="0"/>
                <w:lang w:eastAsia="es-EC"/>
                <w14:ligatures w14:val="none"/>
              </w:rPr>
            </w:pPr>
            <w:r w:rsidRPr="001C3A98">
              <w:rPr>
                <w:rFonts w:ascii="Times New Roman" w:eastAsia="Times New Roman" w:hAnsi="Times New Roman" w:cs="Times New Roman"/>
                <w:color w:val="000000" w:themeColor="text1"/>
                <w:kern w:val="0"/>
                <w:lang w:eastAsia="es-EC"/>
                <w14:ligatures w14:val="none"/>
              </w:rPr>
              <w:t>Excelente rendimiento con precisión perfecta.</w:t>
            </w:r>
          </w:p>
        </w:tc>
      </w:tr>
      <w:tr w:rsidR="00F54E02" w:rsidRPr="00F54E02" w14:paraId="24EB9CB3" w14:textId="77777777" w:rsidTr="002A441D">
        <w:tc>
          <w:tcPr>
            <w:tcW w:w="0" w:type="auto"/>
            <w:vAlign w:val="center"/>
            <w:hideMark/>
          </w:tcPr>
          <w:p w14:paraId="76811448" w14:textId="77777777" w:rsidR="001C3A98" w:rsidRPr="001C3A98" w:rsidRDefault="001C3A98" w:rsidP="002A441D">
            <w:pPr>
              <w:jc w:val="center"/>
              <w:rPr>
                <w:rFonts w:ascii="Times New Roman" w:eastAsia="Times New Roman" w:hAnsi="Times New Roman" w:cs="Times New Roman"/>
                <w:color w:val="000000" w:themeColor="text1"/>
                <w:kern w:val="0"/>
                <w:lang w:eastAsia="es-EC"/>
                <w14:ligatures w14:val="none"/>
              </w:rPr>
            </w:pPr>
            <w:r w:rsidRPr="001C3A98">
              <w:rPr>
                <w:rFonts w:ascii="Times New Roman" w:eastAsia="Times New Roman" w:hAnsi="Times New Roman" w:cs="Times New Roman"/>
                <w:color w:val="000000" w:themeColor="text1"/>
                <w:kern w:val="0"/>
                <w:lang w:eastAsia="es-EC"/>
                <w14:ligatures w14:val="none"/>
              </w:rPr>
              <w:t>SVC</w:t>
            </w:r>
          </w:p>
        </w:tc>
        <w:tc>
          <w:tcPr>
            <w:tcW w:w="1889" w:type="dxa"/>
            <w:vAlign w:val="center"/>
            <w:hideMark/>
          </w:tcPr>
          <w:p w14:paraId="50F4140D" w14:textId="77777777" w:rsidR="001C3A98" w:rsidRPr="001C3A98" w:rsidRDefault="001C3A98" w:rsidP="002A441D">
            <w:pPr>
              <w:jc w:val="center"/>
              <w:rPr>
                <w:rFonts w:ascii="Times New Roman" w:eastAsia="Times New Roman" w:hAnsi="Times New Roman" w:cs="Times New Roman"/>
                <w:color w:val="000000" w:themeColor="text1"/>
                <w:kern w:val="0"/>
                <w:lang w:eastAsia="es-EC"/>
                <w14:ligatures w14:val="none"/>
              </w:rPr>
            </w:pPr>
            <w:r w:rsidRPr="001C3A98">
              <w:rPr>
                <w:rFonts w:ascii="Times New Roman" w:eastAsia="Times New Roman" w:hAnsi="Times New Roman" w:cs="Times New Roman"/>
                <w:color w:val="000000" w:themeColor="text1"/>
                <w:kern w:val="0"/>
                <w:lang w:eastAsia="es-EC"/>
                <w14:ligatures w14:val="none"/>
              </w:rPr>
              <w:t>2</w:t>
            </w:r>
          </w:p>
        </w:tc>
        <w:tc>
          <w:tcPr>
            <w:tcW w:w="1417" w:type="dxa"/>
            <w:vAlign w:val="center"/>
            <w:hideMark/>
          </w:tcPr>
          <w:p w14:paraId="3EB22757" w14:textId="77777777" w:rsidR="001C3A98" w:rsidRPr="001C3A98" w:rsidRDefault="001C3A98" w:rsidP="002A441D">
            <w:pPr>
              <w:jc w:val="center"/>
              <w:rPr>
                <w:rFonts w:ascii="Times New Roman" w:eastAsia="Times New Roman" w:hAnsi="Times New Roman" w:cs="Times New Roman"/>
                <w:color w:val="000000" w:themeColor="text1"/>
                <w:kern w:val="0"/>
                <w:lang w:eastAsia="es-EC"/>
                <w14:ligatures w14:val="none"/>
              </w:rPr>
            </w:pPr>
            <w:r w:rsidRPr="001C3A98">
              <w:rPr>
                <w:rFonts w:ascii="Times New Roman" w:eastAsia="Times New Roman" w:hAnsi="Times New Roman" w:cs="Times New Roman"/>
                <w:color w:val="000000" w:themeColor="text1"/>
                <w:kern w:val="0"/>
                <w:lang w:eastAsia="es-EC"/>
                <w14:ligatures w14:val="none"/>
              </w:rPr>
              <w:t>0.9795</w:t>
            </w:r>
          </w:p>
        </w:tc>
        <w:tc>
          <w:tcPr>
            <w:tcW w:w="4238" w:type="dxa"/>
            <w:vAlign w:val="center"/>
            <w:hideMark/>
          </w:tcPr>
          <w:p w14:paraId="539C0EAB" w14:textId="77777777" w:rsidR="001C3A98" w:rsidRPr="001C3A98" w:rsidRDefault="001C3A98" w:rsidP="002A441D">
            <w:pPr>
              <w:jc w:val="both"/>
              <w:rPr>
                <w:rFonts w:ascii="Times New Roman" w:eastAsia="Times New Roman" w:hAnsi="Times New Roman" w:cs="Times New Roman"/>
                <w:color w:val="000000" w:themeColor="text1"/>
                <w:kern w:val="0"/>
                <w:lang w:eastAsia="es-EC"/>
                <w14:ligatures w14:val="none"/>
              </w:rPr>
            </w:pPr>
            <w:r w:rsidRPr="001C3A98">
              <w:rPr>
                <w:rFonts w:ascii="Times New Roman" w:eastAsia="Times New Roman" w:hAnsi="Times New Roman" w:cs="Times New Roman"/>
                <w:color w:val="000000" w:themeColor="text1"/>
                <w:kern w:val="0"/>
                <w:lang w:eastAsia="es-EC"/>
                <w14:ligatures w14:val="none"/>
              </w:rPr>
              <w:t>Adaptación sólida a la variabilidad de los datos.</w:t>
            </w:r>
          </w:p>
        </w:tc>
      </w:tr>
      <w:tr w:rsidR="00F54E02" w:rsidRPr="00F54E02" w14:paraId="5A8BBBE2" w14:textId="77777777" w:rsidTr="002A441D">
        <w:tc>
          <w:tcPr>
            <w:tcW w:w="0" w:type="auto"/>
            <w:vAlign w:val="center"/>
            <w:hideMark/>
          </w:tcPr>
          <w:p w14:paraId="7DE74C0D" w14:textId="77777777" w:rsidR="001C3A98" w:rsidRPr="001C3A98" w:rsidRDefault="001C3A98" w:rsidP="002A441D">
            <w:pPr>
              <w:jc w:val="center"/>
              <w:rPr>
                <w:rFonts w:ascii="Times New Roman" w:eastAsia="Times New Roman" w:hAnsi="Times New Roman" w:cs="Times New Roman"/>
                <w:color w:val="000000" w:themeColor="text1"/>
                <w:kern w:val="0"/>
                <w:lang w:eastAsia="es-EC"/>
                <w14:ligatures w14:val="none"/>
              </w:rPr>
            </w:pPr>
            <w:proofErr w:type="spellStart"/>
            <w:r w:rsidRPr="001C3A98">
              <w:rPr>
                <w:rFonts w:ascii="Times New Roman" w:eastAsia="Times New Roman" w:hAnsi="Times New Roman" w:cs="Times New Roman"/>
                <w:color w:val="000000" w:themeColor="text1"/>
                <w:kern w:val="0"/>
                <w:lang w:eastAsia="es-EC"/>
                <w14:ligatures w14:val="none"/>
              </w:rPr>
              <w:t>LinearSVC</w:t>
            </w:r>
            <w:proofErr w:type="spellEnd"/>
          </w:p>
        </w:tc>
        <w:tc>
          <w:tcPr>
            <w:tcW w:w="1889" w:type="dxa"/>
            <w:vAlign w:val="center"/>
            <w:hideMark/>
          </w:tcPr>
          <w:p w14:paraId="2D5D8470" w14:textId="77777777" w:rsidR="001C3A98" w:rsidRPr="001C3A98" w:rsidRDefault="001C3A98" w:rsidP="002A441D">
            <w:pPr>
              <w:jc w:val="center"/>
              <w:rPr>
                <w:rFonts w:ascii="Times New Roman" w:eastAsia="Times New Roman" w:hAnsi="Times New Roman" w:cs="Times New Roman"/>
                <w:color w:val="000000" w:themeColor="text1"/>
                <w:kern w:val="0"/>
                <w:lang w:eastAsia="es-EC"/>
                <w14:ligatures w14:val="none"/>
              </w:rPr>
            </w:pPr>
            <w:r w:rsidRPr="001C3A98">
              <w:rPr>
                <w:rFonts w:ascii="Times New Roman" w:eastAsia="Times New Roman" w:hAnsi="Times New Roman" w:cs="Times New Roman"/>
                <w:color w:val="000000" w:themeColor="text1"/>
                <w:kern w:val="0"/>
                <w:lang w:eastAsia="es-EC"/>
                <w14:ligatures w14:val="none"/>
              </w:rPr>
              <w:t>2</w:t>
            </w:r>
          </w:p>
        </w:tc>
        <w:tc>
          <w:tcPr>
            <w:tcW w:w="1417" w:type="dxa"/>
            <w:vAlign w:val="center"/>
            <w:hideMark/>
          </w:tcPr>
          <w:p w14:paraId="77AE7DF2" w14:textId="77777777" w:rsidR="001C3A98" w:rsidRPr="001C3A98" w:rsidRDefault="001C3A98" w:rsidP="002A441D">
            <w:pPr>
              <w:jc w:val="center"/>
              <w:rPr>
                <w:rFonts w:ascii="Times New Roman" w:eastAsia="Times New Roman" w:hAnsi="Times New Roman" w:cs="Times New Roman"/>
                <w:color w:val="000000" w:themeColor="text1"/>
                <w:kern w:val="0"/>
                <w:lang w:eastAsia="es-EC"/>
                <w14:ligatures w14:val="none"/>
              </w:rPr>
            </w:pPr>
            <w:r w:rsidRPr="001C3A98">
              <w:rPr>
                <w:rFonts w:ascii="Times New Roman" w:eastAsia="Times New Roman" w:hAnsi="Times New Roman" w:cs="Times New Roman"/>
                <w:color w:val="000000" w:themeColor="text1"/>
                <w:kern w:val="0"/>
                <w:lang w:eastAsia="es-EC"/>
                <w14:ligatures w14:val="none"/>
              </w:rPr>
              <w:t>1.0</w:t>
            </w:r>
          </w:p>
        </w:tc>
        <w:tc>
          <w:tcPr>
            <w:tcW w:w="4238" w:type="dxa"/>
            <w:vAlign w:val="center"/>
            <w:hideMark/>
          </w:tcPr>
          <w:p w14:paraId="7C22B521" w14:textId="77777777" w:rsidR="001C3A98" w:rsidRPr="001C3A98" w:rsidRDefault="001C3A98" w:rsidP="002A441D">
            <w:pPr>
              <w:jc w:val="both"/>
              <w:rPr>
                <w:rFonts w:ascii="Times New Roman" w:eastAsia="Times New Roman" w:hAnsi="Times New Roman" w:cs="Times New Roman"/>
                <w:color w:val="000000" w:themeColor="text1"/>
                <w:kern w:val="0"/>
                <w:lang w:eastAsia="es-EC"/>
                <w14:ligatures w14:val="none"/>
              </w:rPr>
            </w:pPr>
            <w:r w:rsidRPr="001C3A98">
              <w:rPr>
                <w:rFonts w:ascii="Times New Roman" w:eastAsia="Times New Roman" w:hAnsi="Times New Roman" w:cs="Times New Roman"/>
                <w:color w:val="000000" w:themeColor="text1"/>
                <w:kern w:val="0"/>
                <w:lang w:eastAsia="es-EC"/>
                <w14:ligatures w14:val="none"/>
              </w:rPr>
              <w:t>Capacidad excepcional para clasificar datos normales.</w:t>
            </w:r>
          </w:p>
        </w:tc>
      </w:tr>
      <w:tr w:rsidR="00F54E02" w:rsidRPr="00F54E02" w14:paraId="598DFDE2" w14:textId="77777777" w:rsidTr="002A441D">
        <w:tc>
          <w:tcPr>
            <w:tcW w:w="0" w:type="auto"/>
            <w:vAlign w:val="center"/>
            <w:hideMark/>
          </w:tcPr>
          <w:p w14:paraId="3DB3A18C" w14:textId="77777777" w:rsidR="001C3A98" w:rsidRPr="001C3A98" w:rsidRDefault="001C3A98" w:rsidP="002A441D">
            <w:pPr>
              <w:jc w:val="center"/>
              <w:rPr>
                <w:rFonts w:ascii="Times New Roman" w:eastAsia="Times New Roman" w:hAnsi="Times New Roman" w:cs="Times New Roman"/>
                <w:color w:val="000000" w:themeColor="text1"/>
                <w:kern w:val="0"/>
                <w:lang w:eastAsia="es-EC"/>
                <w14:ligatures w14:val="none"/>
              </w:rPr>
            </w:pPr>
            <w:r w:rsidRPr="001C3A98">
              <w:rPr>
                <w:rFonts w:ascii="Times New Roman" w:eastAsia="Times New Roman" w:hAnsi="Times New Roman" w:cs="Times New Roman"/>
                <w:color w:val="000000" w:themeColor="text1"/>
                <w:kern w:val="0"/>
                <w:lang w:eastAsia="es-EC"/>
                <w14:ligatures w14:val="none"/>
              </w:rPr>
              <w:t>SGD</w:t>
            </w:r>
          </w:p>
        </w:tc>
        <w:tc>
          <w:tcPr>
            <w:tcW w:w="1889" w:type="dxa"/>
            <w:vAlign w:val="center"/>
            <w:hideMark/>
          </w:tcPr>
          <w:p w14:paraId="2F494689" w14:textId="77777777" w:rsidR="001C3A98" w:rsidRPr="001C3A98" w:rsidRDefault="001C3A98" w:rsidP="002A441D">
            <w:pPr>
              <w:jc w:val="center"/>
              <w:rPr>
                <w:rFonts w:ascii="Times New Roman" w:eastAsia="Times New Roman" w:hAnsi="Times New Roman" w:cs="Times New Roman"/>
                <w:color w:val="000000" w:themeColor="text1"/>
                <w:kern w:val="0"/>
                <w:lang w:eastAsia="es-EC"/>
                <w14:ligatures w14:val="none"/>
              </w:rPr>
            </w:pPr>
            <w:r w:rsidRPr="001C3A98">
              <w:rPr>
                <w:rFonts w:ascii="Times New Roman" w:eastAsia="Times New Roman" w:hAnsi="Times New Roman" w:cs="Times New Roman"/>
                <w:color w:val="000000" w:themeColor="text1"/>
                <w:kern w:val="0"/>
                <w:lang w:eastAsia="es-EC"/>
                <w14:ligatures w14:val="none"/>
              </w:rPr>
              <w:t>6</w:t>
            </w:r>
          </w:p>
        </w:tc>
        <w:tc>
          <w:tcPr>
            <w:tcW w:w="1417" w:type="dxa"/>
            <w:vAlign w:val="center"/>
            <w:hideMark/>
          </w:tcPr>
          <w:p w14:paraId="2923C4F8" w14:textId="77777777" w:rsidR="001C3A98" w:rsidRPr="001C3A98" w:rsidRDefault="001C3A98" w:rsidP="002A441D">
            <w:pPr>
              <w:jc w:val="center"/>
              <w:rPr>
                <w:rFonts w:ascii="Times New Roman" w:eastAsia="Times New Roman" w:hAnsi="Times New Roman" w:cs="Times New Roman"/>
                <w:color w:val="000000" w:themeColor="text1"/>
                <w:kern w:val="0"/>
                <w:lang w:eastAsia="es-EC"/>
                <w14:ligatures w14:val="none"/>
              </w:rPr>
            </w:pPr>
            <w:r w:rsidRPr="001C3A98">
              <w:rPr>
                <w:rFonts w:ascii="Times New Roman" w:eastAsia="Times New Roman" w:hAnsi="Times New Roman" w:cs="Times New Roman"/>
                <w:color w:val="000000" w:themeColor="text1"/>
                <w:kern w:val="0"/>
                <w:lang w:eastAsia="es-EC"/>
                <w14:ligatures w14:val="none"/>
              </w:rPr>
              <w:t>1.0</w:t>
            </w:r>
          </w:p>
        </w:tc>
        <w:tc>
          <w:tcPr>
            <w:tcW w:w="4238" w:type="dxa"/>
            <w:vAlign w:val="center"/>
            <w:hideMark/>
          </w:tcPr>
          <w:p w14:paraId="5C4837B5" w14:textId="77777777" w:rsidR="001C3A98" w:rsidRPr="001C3A98" w:rsidRDefault="001C3A98" w:rsidP="002A441D">
            <w:pPr>
              <w:jc w:val="both"/>
              <w:rPr>
                <w:rFonts w:ascii="Times New Roman" w:eastAsia="Times New Roman" w:hAnsi="Times New Roman" w:cs="Times New Roman"/>
                <w:color w:val="000000" w:themeColor="text1"/>
                <w:kern w:val="0"/>
                <w:lang w:eastAsia="es-EC"/>
                <w14:ligatures w14:val="none"/>
              </w:rPr>
            </w:pPr>
            <w:r w:rsidRPr="001C3A98">
              <w:rPr>
                <w:rFonts w:ascii="Times New Roman" w:eastAsia="Times New Roman" w:hAnsi="Times New Roman" w:cs="Times New Roman"/>
                <w:color w:val="000000" w:themeColor="text1"/>
                <w:kern w:val="0"/>
                <w:lang w:eastAsia="es-EC"/>
                <w14:ligatures w14:val="none"/>
              </w:rPr>
              <w:t>Rendimiento perfecto, eficaz en datos normales.</w:t>
            </w:r>
          </w:p>
        </w:tc>
      </w:tr>
      <w:tr w:rsidR="00F54E02" w:rsidRPr="00F54E02" w14:paraId="6E3F6E1F" w14:textId="77777777" w:rsidTr="002A441D">
        <w:tc>
          <w:tcPr>
            <w:tcW w:w="0" w:type="auto"/>
            <w:vAlign w:val="center"/>
            <w:hideMark/>
          </w:tcPr>
          <w:p w14:paraId="3751ACDB" w14:textId="77777777" w:rsidR="001C3A98" w:rsidRPr="001C3A98" w:rsidRDefault="001C3A98" w:rsidP="002A441D">
            <w:pPr>
              <w:jc w:val="center"/>
              <w:rPr>
                <w:rFonts w:ascii="Times New Roman" w:eastAsia="Times New Roman" w:hAnsi="Times New Roman" w:cs="Times New Roman"/>
                <w:color w:val="000000" w:themeColor="text1"/>
                <w:kern w:val="0"/>
                <w:lang w:eastAsia="es-EC"/>
                <w14:ligatures w14:val="none"/>
              </w:rPr>
            </w:pPr>
            <w:r w:rsidRPr="001C3A98">
              <w:rPr>
                <w:rFonts w:ascii="Times New Roman" w:eastAsia="Times New Roman" w:hAnsi="Times New Roman" w:cs="Times New Roman"/>
                <w:color w:val="000000" w:themeColor="text1"/>
                <w:kern w:val="0"/>
                <w:lang w:eastAsia="es-EC"/>
                <w14:ligatures w14:val="none"/>
              </w:rPr>
              <w:lastRenderedPageBreak/>
              <w:t>KNN</w:t>
            </w:r>
          </w:p>
        </w:tc>
        <w:tc>
          <w:tcPr>
            <w:tcW w:w="1889" w:type="dxa"/>
            <w:vAlign w:val="center"/>
            <w:hideMark/>
          </w:tcPr>
          <w:p w14:paraId="53611AA9" w14:textId="77777777" w:rsidR="001C3A98" w:rsidRPr="001C3A98" w:rsidRDefault="001C3A98" w:rsidP="002A441D">
            <w:pPr>
              <w:jc w:val="center"/>
              <w:rPr>
                <w:rFonts w:ascii="Times New Roman" w:eastAsia="Times New Roman" w:hAnsi="Times New Roman" w:cs="Times New Roman"/>
                <w:color w:val="000000" w:themeColor="text1"/>
                <w:kern w:val="0"/>
                <w:lang w:eastAsia="es-EC"/>
                <w14:ligatures w14:val="none"/>
              </w:rPr>
            </w:pPr>
            <w:r w:rsidRPr="001C3A98">
              <w:rPr>
                <w:rFonts w:ascii="Times New Roman" w:eastAsia="Times New Roman" w:hAnsi="Times New Roman" w:cs="Times New Roman"/>
                <w:color w:val="000000" w:themeColor="text1"/>
                <w:kern w:val="0"/>
                <w:lang w:eastAsia="es-EC"/>
                <w14:ligatures w14:val="none"/>
              </w:rPr>
              <w:t>16</w:t>
            </w:r>
          </w:p>
        </w:tc>
        <w:tc>
          <w:tcPr>
            <w:tcW w:w="1417" w:type="dxa"/>
            <w:vAlign w:val="center"/>
            <w:hideMark/>
          </w:tcPr>
          <w:p w14:paraId="4F489BB6" w14:textId="77777777" w:rsidR="001C3A98" w:rsidRPr="001C3A98" w:rsidRDefault="001C3A98" w:rsidP="002A441D">
            <w:pPr>
              <w:jc w:val="center"/>
              <w:rPr>
                <w:rFonts w:ascii="Times New Roman" w:eastAsia="Times New Roman" w:hAnsi="Times New Roman" w:cs="Times New Roman"/>
                <w:color w:val="000000" w:themeColor="text1"/>
                <w:kern w:val="0"/>
                <w:lang w:eastAsia="es-EC"/>
                <w14:ligatures w14:val="none"/>
              </w:rPr>
            </w:pPr>
            <w:r w:rsidRPr="001C3A98">
              <w:rPr>
                <w:rFonts w:ascii="Times New Roman" w:eastAsia="Times New Roman" w:hAnsi="Times New Roman" w:cs="Times New Roman"/>
                <w:color w:val="000000" w:themeColor="text1"/>
                <w:kern w:val="0"/>
                <w:lang w:eastAsia="es-EC"/>
                <w14:ligatures w14:val="none"/>
              </w:rPr>
              <w:t>0.9923</w:t>
            </w:r>
          </w:p>
        </w:tc>
        <w:tc>
          <w:tcPr>
            <w:tcW w:w="4238" w:type="dxa"/>
            <w:vAlign w:val="center"/>
            <w:hideMark/>
          </w:tcPr>
          <w:p w14:paraId="2F8A788C" w14:textId="77777777" w:rsidR="001C3A98" w:rsidRPr="001C3A98" w:rsidRDefault="001C3A98" w:rsidP="002A441D">
            <w:pPr>
              <w:jc w:val="both"/>
              <w:rPr>
                <w:rFonts w:ascii="Times New Roman" w:eastAsia="Times New Roman" w:hAnsi="Times New Roman" w:cs="Times New Roman"/>
                <w:color w:val="000000" w:themeColor="text1"/>
                <w:kern w:val="0"/>
                <w:lang w:eastAsia="es-EC"/>
                <w14:ligatures w14:val="none"/>
              </w:rPr>
            </w:pPr>
            <w:r w:rsidRPr="001C3A98">
              <w:rPr>
                <w:rFonts w:ascii="Times New Roman" w:eastAsia="Times New Roman" w:hAnsi="Times New Roman" w:cs="Times New Roman"/>
                <w:color w:val="000000" w:themeColor="text1"/>
                <w:kern w:val="0"/>
                <w:lang w:eastAsia="es-EC"/>
                <w14:ligatures w14:val="none"/>
              </w:rPr>
              <w:t>Rendimiento excepcional, buena elección para este tipo de datos.</w:t>
            </w:r>
          </w:p>
        </w:tc>
      </w:tr>
      <w:tr w:rsidR="00F54E02" w:rsidRPr="00F54E02" w14:paraId="39745D9C" w14:textId="77777777" w:rsidTr="002A441D">
        <w:tc>
          <w:tcPr>
            <w:tcW w:w="0" w:type="auto"/>
            <w:vAlign w:val="center"/>
            <w:hideMark/>
          </w:tcPr>
          <w:p w14:paraId="12707E3F" w14:textId="77777777" w:rsidR="001C3A98" w:rsidRPr="001C3A98" w:rsidRDefault="001C3A98" w:rsidP="002A441D">
            <w:pPr>
              <w:jc w:val="center"/>
              <w:rPr>
                <w:rFonts w:ascii="Times New Roman" w:eastAsia="Times New Roman" w:hAnsi="Times New Roman" w:cs="Times New Roman"/>
                <w:color w:val="000000" w:themeColor="text1"/>
                <w:kern w:val="0"/>
                <w:lang w:eastAsia="es-EC"/>
                <w14:ligatures w14:val="none"/>
              </w:rPr>
            </w:pPr>
            <w:proofErr w:type="spellStart"/>
            <w:r w:rsidRPr="001C3A98">
              <w:rPr>
                <w:rFonts w:ascii="Times New Roman" w:eastAsia="Times New Roman" w:hAnsi="Times New Roman" w:cs="Times New Roman"/>
                <w:color w:val="000000" w:themeColor="text1"/>
                <w:kern w:val="0"/>
                <w:lang w:eastAsia="es-EC"/>
                <w14:ligatures w14:val="none"/>
              </w:rPr>
              <w:t>Decision</w:t>
            </w:r>
            <w:proofErr w:type="spellEnd"/>
            <w:r w:rsidRPr="001C3A98">
              <w:rPr>
                <w:rFonts w:ascii="Times New Roman" w:eastAsia="Times New Roman" w:hAnsi="Times New Roman" w:cs="Times New Roman"/>
                <w:color w:val="000000" w:themeColor="text1"/>
                <w:kern w:val="0"/>
                <w:lang w:eastAsia="es-EC"/>
                <w14:ligatures w14:val="none"/>
              </w:rPr>
              <w:t xml:space="preserve"> </w:t>
            </w:r>
            <w:proofErr w:type="spellStart"/>
            <w:r w:rsidRPr="001C3A98">
              <w:rPr>
                <w:rFonts w:ascii="Times New Roman" w:eastAsia="Times New Roman" w:hAnsi="Times New Roman" w:cs="Times New Roman"/>
                <w:color w:val="000000" w:themeColor="text1"/>
                <w:kern w:val="0"/>
                <w:lang w:eastAsia="es-EC"/>
                <w14:ligatures w14:val="none"/>
              </w:rPr>
              <w:t>Tree</w:t>
            </w:r>
            <w:proofErr w:type="spellEnd"/>
          </w:p>
        </w:tc>
        <w:tc>
          <w:tcPr>
            <w:tcW w:w="1889" w:type="dxa"/>
            <w:vAlign w:val="center"/>
            <w:hideMark/>
          </w:tcPr>
          <w:p w14:paraId="00A7E86B" w14:textId="77777777" w:rsidR="001C3A98" w:rsidRPr="001C3A98" w:rsidRDefault="001C3A98" w:rsidP="002A441D">
            <w:pPr>
              <w:jc w:val="center"/>
              <w:rPr>
                <w:rFonts w:ascii="Times New Roman" w:eastAsia="Times New Roman" w:hAnsi="Times New Roman" w:cs="Times New Roman"/>
                <w:color w:val="000000" w:themeColor="text1"/>
                <w:kern w:val="0"/>
                <w:lang w:eastAsia="es-EC"/>
                <w14:ligatures w14:val="none"/>
              </w:rPr>
            </w:pPr>
            <w:r w:rsidRPr="001C3A98">
              <w:rPr>
                <w:rFonts w:ascii="Times New Roman" w:eastAsia="Times New Roman" w:hAnsi="Times New Roman" w:cs="Times New Roman"/>
                <w:color w:val="000000" w:themeColor="text1"/>
                <w:kern w:val="0"/>
                <w:lang w:eastAsia="es-EC"/>
                <w14:ligatures w14:val="none"/>
              </w:rPr>
              <w:t>2</w:t>
            </w:r>
          </w:p>
        </w:tc>
        <w:tc>
          <w:tcPr>
            <w:tcW w:w="1417" w:type="dxa"/>
            <w:vAlign w:val="center"/>
            <w:hideMark/>
          </w:tcPr>
          <w:p w14:paraId="448C06D2" w14:textId="77777777" w:rsidR="001C3A98" w:rsidRPr="001C3A98" w:rsidRDefault="001C3A98" w:rsidP="002A441D">
            <w:pPr>
              <w:jc w:val="center"/>
              <w:rPr>
                <w:rFonts w:ascii="Times New Roman" w:eastAsia="Times New Roman" w:hAnsi="Times New Roman" w:cs="Times New Roman"/>
                <w:color w:val="000000" w:themeColor="text1"/>
                <w:kern w:val="0"/>
                <w:lang w:eastAsia="es-EC"/>
                <w14:ligatures w14:val="none"/>
              </w:rPr>
            </w:pPr>
            <w:r w:rsidRPr="001C3A98">
              <w:rPr>
                <w:rFonts w:ascii="Times New Roman" w:eastAsia="Times New Roman" w:hAnsi="Times New Roman" w:cs="Times New Roman"/>
                <w:color w:val="000000" w:themeColor="text1"/>
                <w:kern w:val="0"/>
                <w:lang w:eastAsia="es-EC"/>
                <w14:ligatures w14:val="none"/>
              </w:rPr>
              <w:t>1.0</w:t>
            </w:r>
          </w:p>
        </w:tc>
        <w:tc>
          <w:tcPr>
            <w:tcW w:w="4238" w:type="dxa"/>
            <w:vAlign w:val="center"/>
            <w:hideMark/>
          </w:tcPr>
          <w:p w14:paraId="4AEE77BD" w14:textId="77777777" w:rsidR="001C3A98" w:rsidRPr="001C3A98" w:rsidRDefault="001C3A98" w:rsidP="002A441D">
            <w:pPr>
              <w:jc w:val="both"/>
              <w:rPr>
                <w:rFonts w:ascii="Times New Roman" w:eastAsia="Times New Roman" w:hAnsi="Times New Roman" w:cs="Times New Roman"/>
                <w:color w:val="000000" w:themeColor="text1"/>
                <w:kern w:val="0"/>
                <w:lang w:eastAsia="es-EC"/>
                <w14:ligatures w14:val="none"/>
              </w:rPr>
            </w:pPr>
            <w:r w:rsidRPr="001C3A98">
              <w:rPr>
                <w:rFonts w:ascii="Times New Roman" w:eastAsia="Times New Roman" w:hAnsi="Times New Roman" w:cs="Times New Roman"/>
                <w:color w:val="000000" w:themeColor="text1"/>
                <w:kern w:val="0"/>
                <w:lang w:eastAsia="es-EC"/>
                <w14:ligatures w14:val="none"/>
              </w:rPr>
              <w:t>Capacidad fuerte de clasificación con precisión perfecta.</w:t>
            </w:r>
          </w:p>
        </w:tc>
      </w:tr>
      <w:tr w:rsidR="00F54E02" w:rsidRPr="00F54E02" w14:paraId="0E6746DC" w14:textId="77777777" w:rsidTr="002A441D">
        <w:tc>
          <w:tcPr>
            <w:tcW w:w="0" w:type="auto"/>
            <w:vAlign w:val="center"/>
            <w:hideMark/>
          </w:tcPr>
          <w:p w14:paraId="4037FC3E" w14:textId="77777777" w:rsidR="001C3A98" w:rsidRPr="001C3A98" w:rsidRDefault="001C3A98" w:rsidP="002A441D">
            <w:pPr>
              <w:jc w:val="center"/>
              <w:rPr>
                <w:rFonts w:ascii="Times New Roman" w:eastAsia="Times New Roman" w:hAnsi="Times New Roman" w:cs="Times New Roman"/>
                <w:color w:val="000000" w:themeColor="text1"/>
                <w:kern w:val="0"/>
                <w:lang w:eastAsia="es-EC"/>
                <w14:ligatures w14:val="none"/>
              </w:rPr>
            </w:pPr>
            <w:proofErr w:type="spellStart"/>
            <w:r w:rsidRPr="001C3A98">
              <w:rPr>
                <w:rFonts w:ascii="Times New Roman" w:eastAsia="Times New Roman" w:hAnsi="Times New Roman" w:cs="Times New Roman"/>
                <w:color w:val="000000" w:themeColor="text1"/>
                <w:kern w:val="0"/>
                <w:lang w:eastAsia="es-EC"/>
                <w14:ligatures w14:val="none"/>
              </w:rPr>
              <w:t>Random</w:t>
            </w:r>
            <w:proofErr w:type="spellEnd"/>
            <w:r w:rsidRPr="001C3A98">
              <w:rPr>
                <w:rFonts w:ascii="Times New Roman" w:eastAsia="Times New Roman" w:hAnsi="Times New Roman" w:cs="Times New Roman"/>
                <w:color w:val="000000" w:themeColor="text1"/>
                <w:kern w:val="0"/>
                <w:lang w:eastAsia="es-EC"/>
                <w14:ligatures w14:val="none"/>
              </w:rPr>
              <w:t xml:space="preserve"> Forest</w:t>
            </w:r>
          </w:p>
        </w:tc>
        <w:tc>
          <w:tcPr>
            <w:tcW w:w="1889" w:type="dxa"/>
            <w:vAlign w:val="center"/>
            <w:hideMark/>
          </w:tcPr>
          <w:p w14:paraId="3ED4B6CF" w14:textId="77777777" w:rsidR="001C3A98" w:rsidRPr="001C3A98" w:rsidRDefault="001C3A98" w:rsidP="002A441D">
            <w:pPr>
              <w:jc w:val="center"/>
              <w:rPr>
                <w:rFonts w:ascii="Times New Roman" w:eastAsia="Times New Roman" w:hAnsi="Times New Roman" w:cs="Times New Roman"/>
                <w:color w:val="000000" w:themeColor="text1"/>
                <w:kern w:val="0"/>
                <w:lang w:eastAsia="es-EC"/>
                <w14:ligatures w14:val="none"/>
              </w:rPr>
            </w:pPr>
            <w:r w:rsidRPr="001C3A98">
              <w:rPr>
                <w:rFonts w:ascii="Times New Roman" w:eastAsia="Times New Roman" w:hAnsi="Times New Roman" w:cs="Times New Roman"/>
                <w:color w:val="000000" w:themeColor="text1"/>
                <w:kern w:val="0"/>
                <w:lang w:eastAsia="es-EC"/>
                <w14:ligatures w14:val="none"/>
              </w:rPr>
              <w:t>2</w:t>
            </w:r>
          </w:p>
        </w:tc>
        <w:tc>
          <w:tcPr>
            <w:tcW w:w="1417" w:type="dxa"/>
            <w:vAlign w:val="center"/>
            <w:hideMark/>
          </w:tcPr>
          <w:p w14:paraId="0175E657" w14:textId="77777777" w:rsidR="001C3A98" w:rsidRPr="001C3A98" w:rsidRDefault="001C3A98" w:rsidP="002A441D">
            <w:pPr>
              <w:jc w:val="center"/>
              <w:rPr>
                <w:rFonts w:ascii="Times New Roman" w:eastAsia="Times New Roman" w:hAnsi="Times New Roman" w:cs="Times New Roman"/>
                <w:color w:val="000000" w:themeColor="text1"/>
                <w:kern w:val="0"/>
                <w:lang w:eastAsia="es-EC"/>
                <w14:ligatures w14:val="none"/>
              </w:rPr>
            </w:pPr>
            <w:r w:rsidRPr="001C3A98">
              <w:rPr>
                <w:rFonts w:ascii="Times New Roman" w:eastAsia="Times New Roman" w:hAnsi="Times New Roman" w:cs="Times New Roman"/>
                <w:color w:val="000000" w:themeColor="text1"/>
                <w:kern w:val="0"/>
                <w:lang w:eastAsia="es-EC"/>
                <w14:ligatures w14:val="none"/>
              </w:rPr>
              <w:t>1.0</w:t>
            </w:r>
          </w:p>
        </w:tc>
        <w:tc>
          <w:tcPr>
            <w:tcW w:w="4238" w:type="dxa"/>
            <w:vAlign w:val="center"/>
            <w:hideMark/>
          </w:tcPr>
          <w:p w14:paraId="2312417E" w14:textId="77777777" w:rsidR="001C3A98" w:rsidRPr="001C3A98" w:rsidRDefault="001C3A98" w:rsidP="00752993">
            <w:pPr>
              <w:keepNext/>
              <w:jc w:val="both"/>
              <w:rPr>
                <w:rFonts w:ascii="Times New Roman" w:eastAsia="Times New Roman" w:hAnsi="Times New Roman" w:cs="Times New Roman"/>
                <w:color w:val="000000" w:themeColor="text1"/>
                <w:kern w:val="0"/>
                <w:lang w:eastAsia="es-EC"/>
                <w14:ligatures w14:val="none"/>
              </w:rPr>
            </w:pPr>
            <w:r w:rsidRPr="001C3A98">
              <w:rPr>
                <w:rFonts w:ascii="Times New Roman" w:eastAsia="Times New Roman" w:hAnsi="Times New Roman" w:cs="Times New Roman"/>
                <w:color w:val="000000" w:themeColor="text1"/>
                <w:kern w:val="0"/>
                <w:lang w:eastAsia="es-EC"/>
                <w14:ligatures w14:val="none"/>
              </w:rPr>
              <w:t>Robustez destacada con precisión perfecta.</w:t>
            </w:r>
          </w:p>
        </w:tc>
      </w:tr>
    </w:tbl>
    <w:p w14:paraId="17D18ABA" w14:textId="3D3EDF45" w:rsidR="001C3A98" w:rsidRDefault="00752993" w:rsidP="00752993">
      <w:pPr>
        <w:pStyle w:val="Descripcin"/>
        <w:rPr>
          <w:rFonts w:ascii="Times New Roman" w:hAnsi="Times New Roman" w:cs="Times New Roman"/>
          <w:color w:val="000000" w:themeColor="text1"/>
          <w:sz w:val="20"/>
          <w:szCs w:val="20"/>
        </w:rPr>
      </w:pPr>
      <w:r w:rsidRPr="00752993">
        <w:rPr>
          <w:rFonts w:ascii="Times New Roman" w:hAnsi="Times New Roman" w:cs="Times New Roman"/>
          <w:b/>
          <w:bCs/>
          <w:color w:val="000000" w:themeColor="text1"/>
          <w:sz w:val="20"/>
          <w:szCs w:val="20"/>
        </w:rPr>
        <w:t xml:space="preserve">Tabla </w:t>
      </w:r>
      <w:r w:rsidR="009864B0">
        <w:rPr>
          <w:rFonts w:ascii="Times New Roman" w:hAnsi="Times New Roman" w:cs="Times New Roman"/>
          <w:b/>
          <w:bCs/>
          <w:color w:val="000000" w:themeColor="text1"/>
          <w:sz w:val="20"/>
          <w:szCs w:val="20"/>
        </w:rPr>
        <w:fldChar w:fldCharType="begin"/>
      </w:r>
      <w:r w:rsidR="009864B0">
        <w:rPr>
          <w:rFonts w:ascii="Times New Roman" w:hAnsi="Times New Roman" w:cs="Times New Roman"/>
          <w:b/>
          <w:bCs/>
          <w:color w:val="000000" w:themeColor="text1"/>
          <w:sz w:val="20"/>
          <w:szCs w:val="20"/>
        </w:rPr>
        <w:instrText xml:space="preserve"> SEQ Tabla \* ARABIC </w:instrText>
      </w:r>
      <w:r w:rsidR="009864B0">
        <w:rPr>
          <w:rFonts w:ascii="Times New Roman" w:hAnsi="Times New Roman" w:cs="Times New Roman"/>
          <w:b/>
          <w:bCs/>
          <w:color w:val="000000" w:themeColor="text1"/>
          <w:sz w:val="20"/>
          <w:szCs w:val="20"/>
        </w:rPr>
        <w:fldChar w:fldCharType="separate"/>
      </w:r>
      <w:r w:rsidR="009864B0">
        <w:rPr>
          <w:rFonts w:ascii="Times New Roman" w:hAnsi="Times New Roman" w:cs="Times New Roman"/>
          <w:b/>
          <w:bCs/>
          <w:noProof/>
          <w:color w:val="000000" w:themeColor="text1"/>
          <w:sz w:val="20"/>
          <w:szCs w:val="20"/>
        </w:rPr>
        <w:t>5</w:t>
      </w:r>
      <w:r w:rsidR="009864B0">
        <w:rPr>
          <w:rFonts w:ascii="Times New Roman" w:hAnsi="Times New Roman" w:cs="Times New Roman"/>
          <w:b/>
          <w:bCs/>
          <w:color w:val="000000" w:themeColor="text1"/>
          <w:sz w:val="20"/>
          <w:szCs w:val="20"/>
        </w:rPr>
        <w:fldChar w:fldCharType="end"/>
      </w:r>
      <w:r w:rsidRPr="00752993">
        <w:rPr>
          <w:rFonts w:ascii="Times New Roman" w:hAnsi="Times New Roman" w:cs="Times New Roman"/>
          <w:color w:val="000000" w:themeColor="text1"/>
          <w:sz w:val="20"/>
          <w:szCs w:val="20"/>
        </w:rPr>
        <w:t xml:space="preserve"> resultados de los algoritmos con los datos normales</w:t>
      </w:r>
    </w:p>
    <w:p w14:paraId="2A8105AD" w14:textId="77777777" w:rsidR="00752993" w:rsidRPr="00752993" w:rsidRDefault="00752993" w:rsidP="00752993"/>
    <w:tbl>
      <w:tblPr>
        <w:tblStyle w:val="Tablaconcuadrcula"/>
        <w:tblW w:w="9195" w:type="dxa"/>
        <w:tblLook w:val="04A0" w:firstRow="1" w:lastRow="0" w:firstColumn="1" w:lastColumn="0" w:noHBand="0" w:noVBand="1"/>
      </w:tblPr>
      <w:tblGrid>
        <w:gridCol w:w="1598"/>
        <w:gridCol w:w="1799"/>
        <w:gridCol w:w="1276"/>
        <w:gridCol w:w="4522"/>
      </w:tblGrid>
      <w:tr w:rsidR="004418F8" w:rsidRPr="004418F8" w14:paraId="35CE0153" w14:textId="77777777" w:rsidTr="004418F8">
        <w:tc>
          <w:tcPr>
            <w:tcW w:w="0" w:type="auto"/>
            <w:vAlign w:val="center"/>
            <w:hideMark/>
          </w:tcPr>
          <w:p w14:paraId="439AAE96" w14:textId="77777777" w:rsidR="004418F8" w:rsidRPr="004418F8" w:rsidRDefault="004418F8" w:rsidP="002A441D">
            <w:pPr>
              <w:jc w:val="center"/>
              <w:rPr>
                <w:rFonts w:ascii="Times New Roman" w:eastAsia="Times New Roman" w:hAnsi="Times New Roman" w:cs="Times New Roman"/>
                <w:b/>
                <w:bCs/>
                <w:color w:val="000000" w:themeColor="text1"/>
                <w:kern w:val="0"/>
                <w:lang w:eastAsia="es-EC"/>
                <w14:ligatures w14:val="none"/>
              </w:rPr>
            </w:pPr>
            <w:r w:rsidRPr="004418F8">
              <w:rPr>
                <w:rFonts w:ascii="Times New Roman" w:eastAsia="Times New Roman" w:hAnsi="Times New Roman" w:cs="Times New Roman"/>
                <w:b/>
                <w:bCs/>
                <w:color w:val="000000" w:themeColor="text1"/>
                <w:kern w:val="0"/>
                <w:lang w:eastAsia="es-EC"/>
                <w14:ligatures w14:val="none"/>
              </w:rPr>
              <w:t>Algoritmo</w:t>
            </w:r>
          </w:p>
        </w:tc>
        <w:tc>
          <w:tcPr>
            <w:tcW w:w="1799" w:type="dxa"/>
            <w:vAlign w:val="center"/>
            <w:hideMark/>
          </w:tcPr>
          <w:p w14:paraId="20287667" w14:textId="5381E76A" w:rsidR="004418F8" w:rsidRPr="004418F8" w:rsidRDefault="004418F8" w:rsidP="002A441D">
            <w:pPr>
              <w:jc w:val="center"/>
              <w:rPr>
                <w:rFonts w:ascii="Times New Roman" w:eastAsia="Times New Roman" w:hAnsi="Times New Roman" w:cs="Times New Roman"/>
                <w:b/>
                <w:bCs/>
                <w:color w:val="000000" w:themeColor="text1"/>
                <w:kern w:val="0"/>
                <w:lang w:eastAsia="es-EC"/>
                <w14:ligatures w14:val="none"/>
              </w:rPr>
            </w:pPr>
            <w:r w:rsidRPr="004418F8">
              <w:rPr>
                <w:rFonts w:ascii="Times New Roman" w:eastAsia="Times New Roman" w:hAnsi="Times New Roman" w:cs="Times New Roman"/>
                <w:b/>
                <w:bCs/>
                <w:color w:val="000000" w:themeColor="text1"/>
                <w:kern w:val="0"/>
                <w:lang w:eastAsia="es-EC"/>
                <w14:ligatures w14:val="none"/>
              </w:rPr>
              <w:t xml:space="preserve">Mejor </w:t>
            </w:r>
            <w:r w:rsidR="002A441D">
              <w:rPr>
                <w:rFonts w:ascii="Times New Roman" w:eastAsia="Times New Roman" w:hAnsi="Times New Roman" w:cs="Times New Roman"/>
                <w:b/>
                <w:bCs/>
                <w:color w:val="000000" w:themeColor="text1"/>
                <w:kern w:val="0"/>
                <w:lang w:eastAsia="es-EC"/>
                <w14:ligatures w14:val="none"/>
              </w:rPr>
              <w:t>n</w:t>
            </w:r>
            <w:r w:rsidRPr="004418F8">
              <w:rPr>
                <w:rFonts w:ascii="Times New Roman" w:eastAsia="Times New Roman" w:hAnsi="Times New Roman" w:cs="Times New Roman"/>
                <w:b/>
                <w:bCs/>
                <w:color w:val="000000" w:themeColor="text1"/>
                <w:kern w:val="0"/>
                <w:lang w:eastAsia="es-EC"/>
                <w14:ligatures w14:val="none"/>
              </w:rPr>
              <w:t xml:space="preserve">úmero de </w:t>
            </w:r>
            <w:r w:rsidR="002A441D">
              <w:rPr>
                <w:rFonts w:ascii="Times New Roman" w:eastAsia="Times New Roman" w:hAnsi="Times New Roman" w:cs="Times New Roman"/>
                <w:b/>
                <w:bCs/>
                <w:color w:val="000000" w:themeColor="text1"/>
                <w:kern w:val="0"/>
                <w:lang w:eastAsia="es-EC"/>
                <w14:ligatures w14:val="none"/>
              </w:rPr>
              <w:t>e</w:t>
            </w:r>
            <w:r w:rsidRPr="004418F8">
              <w:rPr>
                <w:rFonts w:ascii="Times New Roman" w:eastAsia="Times New Roman" w:hAnsi="Times New Roman" w:cs="Times New Roman"/>
                <w:b/>
                <w:bCs/>
                <w:color w:val="000000" w:themeColor="text1"/>
                <w:kern w:val="0"/>
                <w:lang w:eastAsia="es-EC"/>
                <w14:ligatures w14:val="none"/>
              </w:rPr>
              <w:t>stimadores</w:t>
            </w:r>
          </w:p>
        </w:tc>
        <w:tc>
          <w:tcPr>
            <w:tcW w:w="1276" w:type="dxa"/>
            <w:vAlign w:val="center"/>
            <w:hideMark/>
          </w:tcPr>
          <w:p w14:paraId="4B5312F3" w14:textId="77777777" w:rsidR="004418F8" w:rsidRPr="004418F8" w:rsidRDefault="004418F8" w:rsidP="002A441D">
            <w:pPr>
              <w:jc w:val="center"/>
              <w:rPr>
                <w:rFonts w:ascii="Times New Roman" w:eastAsia="Times New Roman" w:hAnsi="Times New Roman" w:cs="Times New Roman"/>
                <w:b/>
                <w:bCs/>
                <w:color w:val="000000" w:themeColor="text1"/>
                <w:kern w:val="0"/>
                <w:lang w:eastAsia="es-EC"/>
                <w14:ligatures w14:val="none"/>
              </w:rPr>
            </w:pPr>
            <w:r w:rsidRPr="004418F8">
              <w:rPr>
                <w:rFonts w:ascii="Times New Roman" w:eastAsia="Times New Roman" w:hAnsi="Times New Roman" w:cs="Times New Roman"/>
                <w:b/>
                <w:bCs/>
                <w:color w:val="000000" w:themeColor="text1"/>
                <w:kern w:val="0"/>
                <w:lang w:eastAsia="es-EC"/>
                <w14:ligatures w14:val="none"/>
              </w:rPr>
              <w:t>Precisión</w:t>
            </w:r>
          </w:p>
        </w:tc>
        <w:tc>
          <w:tcPr>
            <w:tcW w:w="4522" w:type="dxa"/>
            <w:vAlign w:val="center"/>
            <w:hideMark/>
          </w:tcPr>
          <w:p w14:paraId="4D0AE3B2" w14:textId="77777777" w:rsidR="004418F8" w:rsidRPr="004418F8" w:rsidRDefault="004418F8" w:rsidP="002A441D">
            <w:pPr>
              <w:jc w:val="center"/>
              <w:rPr>
                <w:rFonts w:ascii="Times New Roman" w:eastAsia="Times New Roman" w:hAnsi="Times New Roman" w:cs="Times New Roman"/>
                <w:b/>
                <w:bCs/>
                <w:color w:val="000000" w:themeColor="text1"/>
                <w:kern w:val="0"/>
                <w:lang w:eastAsia="es-EC"/>
                <w14:ligatures w14:val="none"/>
              </w:rPr>
            </w:pPr>
            <w:r w:rsidRPr="004418F8">
              <w:rPr>
                <w:rFonts w:ascii="Times New Roman" w:eastAsia="Times New Roman" w:hAnsi="Times New Roman" w:cs="Times New Roman"/>
                <w:b/>
                <w:bCs/>
                <w:color w:val="000000" w:themeColor="text1"/>
                <w:kern w:val="0"/>
                <w:lang w:eastAsia="es-EC"/>
                <w14:ligatures w14:val="none"/>
              </w:rPr>
              <w:t>Análisis</w:t>
            </w:r>
          </w:p>
        </w:tc>
      </w:tr>
      <w:tr w:rsidR="004418F8" w:rsidRPr="004418F8" w14:paraId="6E47B5CE" w14:textId="77777777" w:rsidTr="004418F8">
        <w:tc>
          <w:tcPr>
            <w:tcW w:w="0" w:type="auto"/>
            <w:vAlign w:val="center"/>
            <w:hideMark/>
          </w:tcPr>
          <w:p w14:paraId="3B15A8F1" w14:textId="77777777" w:rsidR="004418F8" w:rsidRPr="004418F8" w:rsidRDefault="004418F8" w:rsidP="002A441D">
            <w:pPr>
              <w:jc w:val="center"/>
              <w:rPr>
                <w:rFonts w:ascii="Times New Roman" w:eastAsia="Times New Roman" w:hAnsi="Times New Roman" w:cs="Times New Roman"/>
                <w:color w:val="000000" w:themeColor="text1"/>
                <w:kern w:val="0"/>
                <w:lang w:eastAsia="es-EC"/>
                <w14:ligatures w14:val="none"/>
              </w:rPr>
            </w:pPr>
            <w:proofErr w:type="spellStart"/>
            <w:r w:rsidRPr="004418F8">
              <w:rPr>
                <w:rFonts w:ascii="Times New Roman" w:eastAsia="Times New Roman" w:hAnsi="Times New Roman" w:cs="Times New Roman"/>
                <w:color w:val="000000" w:themeColor="text1"/>
                <w:kern w:val="0"/>
                <w:lang w:eastAsia="es-EC"/>
                <w14:ligatures w14:val="none"/>
              </w:rPr>
              <w:t>Logistic</w:t>
            </w:r>
            <w:proofErr w:type="spellEnd"/>
            <w:r w:rsidRPr="004418F8">
              <w:rPr>
                <w:rFonts w:ascii="Times New Roman" w:eastAsia="Times New Roman" w:hAnsi="Times New Roman" w:cs="Times New Roman"/>
                <w:color w:val="000000" w:themeColor="text1"/>
                <w:kern w:val="0"/>
                <w:lang w:eastAsia="es-EC"/>
                <w14:ligatures w14:val="none"/>
              </w:rPr>
              <w:t xml:space="preserve"> </w:t>
            </w:r>
            <w:proofErr w:type="spellStart"/>
            <w:r w:rsidRPr="004418F8">
              <w:rPr>
                <w:rFonts w:ascii="Times New Roman" w:eastAsia="Times New Roman" w:hAnsi="Times New Roman" w:cs="Times New Roman"/>
                <w:color w:val="000000" w:themeColor="text1"/>
                <w:kern w:val="0"/>
                <w:lang w:eastAsia="es-EC"/>
                <w14:ligatures w14:val="none"/>
              </w:rPr>
              <w:t>Regression</w:t>
            </w:r>
            <w:proofErr w:type="spellEnd"/>
          </w:p>
        </w:tc>
        <w:tc>
          <w:tcPr>
            <w:tcW w:w="1799" w:type="dxa"/>
            <w:vAlign w:val="center"/>
            <w:hideMark/>
          </w:tcPr>
          <w:p w14:paraId="48FEEC95" w14:textId="77777777" w:rsidR="004418F8" w:rsidRPr="004418F8" w:rsidRDefault="004418F8" w:rsidP="002A441D">
            <w:pPr>
              <w:jc w:val="center"/>
              <w:rPr>
                <w:rFonts w:ascii="Times New Roman" w:eastAsia="Times New Roman" w:hAnsi="Times New Roman" w:cs="Times New Roman"/>
                <w:color w:val="000000" w:themeColor="text1"/>
                <w:kern w:val="0"/>
                <w:lang w:eastAsia="es-EC"/>
                <w14:ligatures w14:val="none"/>
              </w:rPr>
            </w:pPr>
            <w:r w:rsidRPr="004418F8">
              <w:rPr>
                <w:rFonts w:ascii="Times New Roman" w:eastAsia="Times New Roman" w:hAnsi="Times New Roman" w:cs="Times New Roman"/>
                <w:color w:val="000000" w:themeColor="text1"/>
                <w:kern w:val="0"/>
                <w:lang w:eastAsia="es-EC"/>
                <w14:ligatures w14:val="none"/>
              </w:rPr>
              <w:t>6</w:t>
            </w:r>
          </w:p>
        </w:tc>
        <w:tc>
          <w:tcPr>
            <w:tcW w:w="1276" w:type="dxa"/>
            <w:vAlign w:val="center"/>
            <w:hideMark/>
          </w:tcPr>
          <w:p w14:paraId="76C6F175" w14:textId="77777777" w:rsidR="004418F8" w:rsidRPr="004418F8" w:rsidRDefault="004418F8" w:rsidP="002A441D">
            <w:pPr>
              <w:jc w:val="center"/>
              <w:rPr>
                <w:rFonts w:ascii="Times New Roman" w:eastAsia="Times New Roman" w:hAnsi="Times New Roman" w:cs="Times New Roman"/>
                <w:color w:val="000000" w:themeColor="text1"/>
                <w:kern w:val="0"/>
                <w:lang w:eastAsia="es-EC"/>
                <w14:ligatures w14:val="none"/>
              </w:rPr>
            </w:pPr>
            <w:r w:rsidRPr="004418F8">
              <w:rPr>
                <w:rFonts w:ascii="Times New Roman" w:eastAsia="Times New Roman" w:hAnsi="Times New Roman" w:cs="Times New Roman"/>
                <w:color w:val="000000" w:themeColor="text1"/>
                <w:kern w:val="0"/>
                <w:lang w:eastAsia="es-EC"/>
                <w14:ligatures w14:val="none"/>
              </w:rPr>
              <w:t>0.9808</w:t>
            </w:r>
          </w:p>
        </w:tc>
        <w:tc>
          <w:tcPr>
            <w:tcW w:w="4522" w:type="dxa"/>
            <w:vAlign w:val="center"/>
            <w:hideMark/>
          </w:tcPr>
          <w:p w14:paraId="492A13D5" w14:textId="77777777" w:rsidR="004418F8" w:rsidRPr="004418F8" w:rsidRDefault="004418F8" w:rsidP="002A441D">
            <w:pPr>
              <w:jc w:val="both"/>
              <w:rPr>
                <w:rFonts w:ascii="Times New Roman" w:eastAsia="Times New Roman" w:hAnsi="Times New Roman" w:cs="Times New Roman"/>
                <w:color w:val="000000" w:themeColor="text1"/>
                <w:kern w:val="0"/>
                <w:lang w:eastAsia="es-EC"/>
                <w14:ligatures w14:val="none"/>
              </w:rPr>
            </w:pPr>
            <w:r w:rsidRPr="004418F8">
              <w:rPr>
                <w:rFonts w:ascii="Times New Roman" w:eastAsia="Times New Roman" w:hAnsi="Times New Roman" w:cs="Times New Roman"/>
                <w:color w:val="000000" w:themeColor="text1"/>
                <w:kern w:val="0"/>
                <w:lang w:eastAsia="es-EC"/>
                <w14:ligatures w14:val="none"/>
              </w:rPr>
              <w:t>Buen rendimiento, adaptación efectiva a la normalización.</w:t>
            </w:r>
          </w:p>
        </w:tc>
      </w:tr>
      <w:tr w:rsidR="004418F8" w:rsidRPr="004418F8" w14:paraId="17F99948" w14:textId="77777777" w:rsidTr="004418F8">
        <w:tc>
          <w:tcPr>
            <w:tcW w:w="0" w:type="auto"/>
            <w:vAlign w:val="center"/>
            <w:hideMark/>
          </w:tcPr>
          <w:p w14:paraId="5016A176" w14:textId="77777777" w:rsidR="004418F8" w:rsidRPr="004418F8" w:rsidRDefault="004418F8" w:rsidP="002A441D">
            <w:pPr>
              <w:jc w:val="center"/>
              <w:rPr>
                <w:rFonts w:ascii="Times New Roman" w:eastAsia="Times New Roman" w:hAnsi="Times New Roman" w:cs="Times New Roman"/>
                <w:color w:val="000000" w:themeColor="text1"/>
                <w:kern w:val="0"/>
                <w:lang w:eastAsia="es-EC"/>
                <w14:ligatures w14:val="none"/>
              </w:rPr>
            </w:pPr>
            <w:r w:rsidRPr="004418F8">
              <w:rPr>
                <w:rFonts w:ascii="Times New Roman" w:eastAsia="Times New Roman" w:hAnsi="Times New Roman" w:cs="Times New Roman"/>
                <w:color w:val="000000" w:themeColor="text1"/>
                <w:kern w:val="0"/>
                <w:lang w:eastAsia="es-EC"/>
                <w14:ligatures w14:val="none"/>
              </w:rPr>
              <w:t>SVC</w:t>
            </w:r>
          </w:p>
        </w:tc>
        <w:tc>
          <w:tcPr>
            <w:tcW w:w="1799" w:type="dxa"/>
            <w:vAlign w:val="center"/>
            <w:hideMark/>
          </w:tcPr>
          <w:p w14:paraId="0F3D0F00" w14:textId="77777777" w:rsidR="004418F8" w:rsidRPr="004418F8" w:rsidRDefault="004418F8" w:rsidP="002A441D">
            <w:pPr>
              <w:jc w:val="center"/>
              <w:rPr>
                <w:rFonts w:ascii="Times New Roman" w:eastAsia="Times New Roman" w:hAnsi="Times New Roman" w:cs="Times New Roman"/>
                <w:color w:val="000000" w:themeColor="text1"/>
                <w:kern w:val="0"/>
                <w:lang w:eastAsia="es-EC"/>
                <w14:ligatures w14:val="none"/>
              </w:rPr>
            </w:pPr>
            <w:r w:rsidRPr="004418F8">
              <w:rPr>
                <w:rFonts w:ascii="Times New Roman" w:eastAsia="Times New Roman" w:hAnsi="Times New Roman" w:cs="Times New Roman"/>
                <w:color w:val="000000" w:themeColor="text1"/>
                <w:kern w:val="0"/>
                <w:lang w:eastAsia="es-EC"/>
                <w14:ligatures w14:val="none"/>
              </w:rPr>
              <w:t>16</w:t>
            </w:r>
          </w:p>
        </w:tc>
        <w:tc>
          <w:tcPr>
            <w:tcW w:w="1276" w:type="dxa"/>
            <w:vAlign w:val="center"/>
            <w:hideMark/>
          </w:tcPr>
          <w:p w14:paraId="34753264" w14:textId="77777777" w:rsidR="004418F8" w:rsidRPr="004418F8" w:rsidRDefault="004418F8" w:rsidP="002A441D">
            <w:pPr>
              <w:jc w:val="center"/>
              <w:rPr>
                <w:rFonts w:ascii="Times New Roman" w:eastAsia="Times New Roman" w:hAnsi="Times New Roman" w:cs="Times New Roman"/>
                <w:color w:val="000000" w:themeColor="text1"/>
                <w:kern w:val="0"/>
                <w:lang w:eastAsia="es-EC"/>
                <w14:ligatures w14:val="none"/>
              </w:rPr>
            </w:pPr>
            <w:r w:rsidRPr="004418F8">
              <w:rPr>
                <w:rFonts w:ascii="Times New Roman" w:eastAsia="Times New Roman" w:hAnsi="Times New Roman" w:cs="Times New Roman"/>
                <w:color w:val="000000" w:themeColor="text1"/>
                <w:kern w:val="0"/>
                <w:lang w:eastAsia="es-EC"/>
                <w14:ligatures w14:val="none"/>
              </w:rPr>
              <w:t>0.9744</w:t>
            </w:r>
          </w:p>
        </w:tc>
        <w:tc>
          <w:tcPr>
            <w:tcW w:w="4522" w:type="dxa"/>
            <w:vAlign w:val="center"/>
            <w:hideMark/>
          </w:tcPr>
          <w:p w14:paraId="0F1AF36F" w14:textId="77777777" w:rsidR="004418F8" w:rsidRPr="004418F8" w:rsidRDefault="004418F8" w:rsidP="002A441D">
            <w:pPr>
              <w:jc w:val="both"/>
              <w:rPr>
                <w:rFonts w:ascii="Times New Roman" w:eastAsia="Times New Roman" w:hAnsi="Times New Roman" w:cs="Times New Roman"/>
                <w:color w:val="000000" w:themeColor="text1"/>
                <w:kern w:val="0"/>
                <w:lang w:eastAsia="es-EC"/>
                <w14:ligatures w14:val="none"/>
              </w:rPr>
            </w:pPr>
            <w:r w:rsidRPr="004418F8">
              <w:rPr>
                <w:rFonts w:ascii="Times New Roman" w:eastAsia="Times New Roman" w:hAnsi="Times New Roman" w:cs="Times New Roman"/>
                <w:color w:val="000000" w:themeColor="text1"/>
                <w:kern w:val="0"/>
                <w:lang w:eastAsia="es-EC"/>
                <w14:ligatures w14:val="none"/>
              </w:rPr>
              <w:t>Sólido rendimiento, indicando adaptación a datos normalizados.</w:t>
            </w:r>
          </w:p>
        </w:tc>
      </w:tr>
      <w:tr w:rsidR="004418F8" w:rsidRPr="004418F8" w14:paraId="34286230" w14:textId="77777777" w:rsidTr="004418F8">
        <w:tc>
          <w:tcPr>
            <w:tcW w:w="0" w:type="auto"/>
            <w:vAlign w:val="center"/>
            <w:hideMark/>
          </w:tcPr>
          <w:p w14:paraId="5D7A1C39" w14:textId="77777777" w:rsidR="004418F8" w:rsidRPr="004418F8" w:rsidRDefault="004418F8" w:rsidP="002A441D">
            <w:pPr>
              <w:jc w:val="center"/>
              <w:rPr>
                <w:rFonts w:ascii="Times New Roman" w:eastAsia="Times New Roman" w:hAnsi="Times New Roman" w:cs="Times New Roman"/>
                <w:color w:val="000000" w:themeColor="text1"/>
                <w:kern w:val="0"/>
                <w:lang w:eastAsia="es-EC"/>
                <w14:ligatures w14:val="none"/>
              </w:rPr>
            </w:pPr>
            <w:proofErr w:type="spellStart"/>
            <w:r w:rsidRPr="004418F8">
              <w:rPr>
                <w:rFonts w:ascii="Times New Roman" w:eastAsia="Times New Roman" w:hAnsi="Times New Roman" w:cs="Times New Roman"/>
                <w:color w:val="000000" w:themeColor="text1"/>
                <w:kern w:val="0"/>
                <w:lang w:eastAsia="es-EC"/>
                <w14:ligatures w14:val="none"/>
              </w:rPr>
              <w:t>LinearSVC</w:t>
            </w:r>
            <w:proofErr w:type="spellEnd"/>
          </w:p>
        </w:tc>
        <w:tc>
          <w:tcPr>
            <w:tcW w:w="1799" w:type="dxa"/>
            <w:vAlign w:val="center"/>
            <w:hideMark/>
          </w:tcPr>
          <w:p w14:paraId="309991F9" w14:textId="77777777" w:rsidR="004418F8" w:rsidRPr="004418F8" w:rsidRDefault="004418F8" w:rsidP="002A441D">
            <w:pPr>
              <w:jc w:val="center"/>
              <w:rPr>
                <w:rFonts w:ascii="Times New Roman" w:eastAsia="Times New Roman" w:hAnsi="Times New Roman" w:cs="Times New Roman"/>
                <w:color w:val="000000" w:themeColor="text1"/>
                <w:kern w:val="0"/>
                <w:lang w:eastAsia="es-EC"/>
                <w14:ligatures w14:val="none"/>
              </w:rPr>
            </w:pPr>
            <w:r w:rsidRPr="004418F8">
              <w:rPr>
                <w:rFonts w:ascii="Times New Roman" w:eastAsia="Times New Roman" w:hAnsi="Times New Roman" w:cs="Times New Roman"/>
                <w:color w:val="000000" w:themeColor="text1"/>
                <w:kern w:val="0"/>
                <w:lang w:eastAsia="es-EC"/>
                <w14:ligatures w14:val="none"/>
              </w:rPr>
              <w:t>2</w:t>
            </w:r>
          </w:p>
        </w:tc>
        <w:tc>
          <w:tcPr>
            <w:tcW w:w="1276" w:type="dxa"/>
            <w:vAlign w:val="center"/>
            <w:hideMark/>
          </w:tcPr>
          <w:p w14:paraId="0E81BA14" w14:textId="77777777" w:rsidR="004418F8" w:rsidRPr="004418F8" w:rsidRDefault="004418F8" w:rsidP="002A441D">
            <w:pPr>
              <w:jc w:val="center"/>
              <w:rPr>
                <w:rFonts w:ascii="Times New Roman" w:eastAsia="Times New Roman" w:hAnsi="Times New Roman" w:cs="Times New Roman"/>
                <w:color w:val="000000" w:themeColor="text1"/>
                <w:kern w:val="0"/>
                <w:lang w:eastAsia="es-EC"/>
                <w14:ligatures w14:val="none"/>
              </w:rPr>
            </w:pPr>
            <w:r w:rsidRPr="004418F8">
              <w:rPr>
                <w:rFonts w:ascii="Times New Roman" w:eastAsia="Times New Roman" w:hAnsi="Times New Roman" w:cs="Times New Roman"/>
                <w:color w:val="000000" w:themeColor="text1"/>
                <w:kern w:val="0"/>
                <w:lang w:eastAsia="es-EC"/>
                <w14:ligatures w14:val="none"/>
              </w:rPr>
              <w:t>0.9885</w:t>
            </w:r>
          </w:p>
        </w:tc>
        <w:tc>
          <w:tcPr>
            <w:tcW w:w="4522" w:type="dxa"/>
            <w:vAlign w:val="center"/>
            <w:hideMark/>
          </w:tcPr>
          <w:p w14:paraId="21CC42B8" w14:textId="77777777" w:rsidR="004418F8" w:rsidRPr="004418F8" w:rsidRDefault="004418F8" w:rsidP="002A441D">
            <w:pPr>
              <w:jc w:val="both"/>
              <w:rPr>
                <w:rFonts w:ascii="Times New Roman" w:eastAsia="Times New Roman" w:hAnsi="Times New Roman" w:cs="Times New Roman"/>
                <w:color w:val="000000" w:themeColor="text1"/>
                <w:kern w:val="0"/>
                <w:lang w:eastAsia="es-EC"/>
                <w14:ligatures w14:val="none"/>
              </w:rPr>
            </w:pPr>
            <w:r w:rsidRPr="004418F8">
              <w:rPr>
                <w:rFonts w:ascii="Times New Roman" w:eastAsia="Times New Roman" w:hAnsi="Times New Roman" w:cs="Times New Roman"/>
                <w:color w:val="000000" w:themeColor="text1"/>
                <w:kern w:val="0"/>
                <w:lang w:eastAsia="es-EC"/>
                <w14:ligatures w14:val="none"/>
              </w:rPr>
              <w:t>Buen desempeño, capacidad de clasificación eficaz con datos normalizados.</w:t>
            </w:r>
          </w:p>
        </w:tc>
      </w:tr>
      <w:tr w:rsidR="004418F8" w:rsidRPr="004418F8" w14:paraId="1425DAB5" w14:textId="77777777" w:rsidTr="004418F8">
        <w:tc>
          <w:tcPr>
            <w:tcW w:w="0" w:type="auto"/>
            <w:vAlign w:val="center"/>
            <w:hideMark/>
          </w:tcPr>
          <w:p w14:paraId="0C4BA102" w14:textId="77777777" w:rsidR="004418F8" w:rsidRPr="004418F8" w:rsidRDefault="004418F8" w:rsidP="002A441D">
            <w:pPr>
              <w:jc w:val="center"/>
              <w:rPr>
                <w:rFonts w:ascii="Times New Roman" w:eastAsia="Times New Roman" w:hAnsi="Times New Roman" w:cs="Times New Roman"/>
                <w:color w:val="000000" w:themeColor="text1"/>
                <w:kern w:val="0"/>
                <w:lang w:eastAsia="es-EC"/>
                <w14:ligatures w14:val="none"/>
              </w:rPr>
            </w:pPr>
            <w:r w:rsidRPr="004418F8">
              <w:rPr>
                <w:rFonts w:ascii="Times New Roman" w:eastAsia="Times New Roman" w:hAnsi="Times New Roman" w:cs="Times New Roman"/>
                <w:color w:val="000000" w:themeColor="text1"/>
                <w:kern w:val="0"/>
                <w:lang w:eastAsia="es-EC"/>
                <w14:ligatures w14:val="none"/>
              </w:rPr>
              <w:t>SGD</w:t>
            </w:r>
          </w:p>
        </w:tc>
        <w:tc>
          <w:tcPr>
            <w:tcW w:w="1799" w:type="dxa"/>
            <w:vAlign w:val="center"/>
            <w:hideMark/>
          </w:tcPr>
          <w:p w14:paraId="4C6C8DD6" w14:textId="77777777" w:rsidR="004418F8" w:rsidRPr="004418F8" w:rsidRDefault="004418F8" w:rsidP="002A441D">
            <w:pPr>
              <w:jc w:val="center"/>
              <w:rPr>
                <w:rFonts w:ascii="Times New Roman" w:eastAsia="Times New Roman" w:hAnsi="Times New Roman" w:cs="Times New Roman"/>
                <w:color w:val="000000" w:themeColor="text1"/>
                <w:kern w:val="0"/>
                <w:lang w:eastAsia="es-EC"/>
                <w14:ligatures w14:val="none"/>
              </w:rPr>
            </w:pPr>
            <w:r w:rsidRPr="004418F8">
              <w:rPr>
                <w:rFonts w:ascii="Times New Roman" w:eastAsia="Times New Roman" w:hAnsi="Times New Roman" w:cs="Times New Roman"/>
                <w:color w:val="000000" w:themeColor="text1"/>
                <w:kern w:val="0"/>
                <w:lang w:eastAsia="es-EC"/>
                <w14:ligatures w14:val="none"/>
              </w:rPr>
              <w:t>18</w:t>
            </w:r>
          </w:p>
        </w:tc>
        <w:tc>
          <w:tcPr>
            <w:tcW w:w="1276" w:type="dxa"/>
            <w:vAlign w:val="center"/>
            <w:hideMark/>
          </w:tcPr>
          <w:p w14:paraId="7B8A28D9" w14:textId="77777777" w:rsidR="004418F8" w:rsidRPr="004418F8" w:rsidRDefault="004418F8" w:rsidP="002A441D">
            <w:pPr>
              <w:jc w:val="center"/>
              <w:rPr>
                <w:rFonts w:ascii="Times New Roman" w:eastAsia="Times New Roman" w:hAnsi="Times New Roman" w:cs="Times New Roman"/>
                <w:color w:val="000000" w:themeColor="text1"/>
                <w:kern w:val="0"/>
                <w:lang w:eastAsia="es-EC"/>
                <w14:ligatures w14:val="none"/>
              </w:rPr>
            </w:pPr>
            <w:r w:rsidRPr="004418F8">
              <w:rPr>
                <w:rFonts w:ascii="Times New Roman" w:eastAsia="Times New Roman" w:hAnsi="Times New Roman" w:cs="Times New Roman"/>
                <w:color w:val="000000" w:themeColor="text1"/>
                <w:kern w:val="0"/>
                <w:lang w:eastAsia="es-EC"/>
                <w14:ligatures w14:val="none"/>
              </w:rPr>
              <w:t>0.9872</w:t>
            </w:r>
          </w:p>
        </w:tc>
        <w:tc>
          <w:tcPr>
            <w:tcW w:w="4522" w:type="dxa"/>
            <w:vAlign w:val="center"/>
            <w:hideMark/>
          </w:tcPr>
          <w:p w14:paraId="7E4E126D" w14:textId="77777777" w:rsidR="004418F8" w:rsidRPr="004418F8" w:rsidRDefault="004418F8" w:rsidP="002A441D">
            <w:pPr>
              <w:jc w:val="both"/>
              <w:rPr>
                <w:rFonts w:ascii="Times New Roman" w:eastAsia="Times New Roman" w:hAnsi="Times New Roman" w:cs="Times New Roman"/>
                <w:color w:val="000000" w:themeColor="text1"/>
                <w:kern w:val="0"/>
                <w:lang w:eastAsia="es-EC"/>
                <w14:ligatures w14:val="none"/>
              </w:rPr>
            </w:pPr>
            <w:r w:rsidRPr="004418F8">
              <w:rPr>
                <w:rFonts w:ascii="Times New Roman" w:eastAsia="Times New Roman" w:hAnsi="Times New Roman" w:cs="Times New Roman"/>
                <w:color w:val="000000" w:themeColor="text1"/>
                <w:kern w:val="0"/>
                <w:lang w:eastAsia="es-EC"/>
                <w14:ligatures w14:val="none"/>
              </w:rPr>
              <w:t>Rendimiento sólido, adaptación efectiva a la normalización.</w:t>
            </w:r>
          </w:p>
        </w:tc>
      </w:tr>
      <w:tr w:rsidR="004418F8" w:rsidRPr="004418F8" w14:paraId="4A93C385" w14:textId="77777777" w:rsidTr="004418F8">
        <w:tc>
          <w:tcPr>
            <w:tcW w:w="0" w:type="auto"/>
            <w:vAlign w:val="center"/>
            <w:hideMark/>
          </w:tcPr>
          <w:p w14:paraId="0B441604" w14:textId="77777777" w:rsidR="004418F8" w:rsidRPr="004418F8" w:rsidRDefault="004418F8" w:rsidP="002A441D">
            <w:pPr>
              <w:jc w:val="center"/>
              <w:rPr>
                <w:rFonts w:ascii="Times New Roman" w:eastAsia="Times New Roman" w:hAnsi="Times New Roman" w:cs="Times New Roman"/>
                <w:color w:val="000000" w:themeColor="text1"/>
                <w:kern w:val="0"/>
                <w:lang w:eastAsia="es-EC"/>
                <w14:ligatures w14:val="none"/>
              </w:rPr>
            </w:pPr>
            <w:r w:rsidRPr="004418F8">
              <w:rPr>
                <w:rFonts w:ascii="Times New Roman" w:eastAsia="Times New Roman" w:hAnsi="Times New Roman" w:cs="Times New Roman"/>
                <w:color w:val="000000" w:themeColor="text1"/>
                <w:kern w:val="0"/>
                <w:lang w:eastAsia="es-EC"/>
                <w14:ligatures w14:val="none"/>
              </w:rPr>
              <w:t>KNN</w:t>
            </w:r>
          </w:p>
        </w:tc>
        <w:tc>
          <w:tcPr>
            <w:tcW w:w="1799" w:type="dxa"/>
            <w:vAlign w:val="center"/>
            <w:hideMark/>
          </w:tcPr>
          <w:p w14:paraId="4E0D5D23" w14:textId="77777777" w:rsidR="004418F8" w:rsidRPr="004418F8" w:rsidRDefault="004418F8" w:rsidP="002A441D">
            <w:pPr>
              <w:jc w:val="center"/>
              <w:rPr>
                <w:rFonts w:ascii="Times New Roman" w:eastAsia="Times New Roman" w:hAnsi="Times New Roman" w:cs="Times New Roman"/>
                <w:color w:val="000000" w:themeColor="text1"/>
                <w:kern w:val="0"/>
                <w:lang w:eastAsia="es-EC"/>
                <w14:ligatures w14:val="none"/>
              </w:rPr>
            </w:pPr>
            <w:r w:rsidRPr="004418F8">
              <w:rPr>
                <w:rFonts w:ascii="Times New Roman" w:eastAsia="Times New Roman" w:hAnsi="Times New Roman" w:cs="Times New Roman"/>
                <w:color w:val="000000" w:themeColor="text1"/>
                <w:kern w:val="0"/>
                <w:lang w:eastAsia="es-EC"/>
                <w14:ligatures w14:val="none"/>
              </w:rPr>
              <w:t>14</w:t>
            </w:r>
          </w:p>
        </w:tc>
        <w:tc>
          <w:tcPr>
            <w:tcW w:w="1276" w:type="dxa"/>
            <w:vAlign w:val="center"/>
            <w:hideMark/>
          </w:tcPr>
          <w:p w14:paraId="71BADEB4" w14:textId="77777777" w:rsidR="004418F8" w:rsidRPr="004418F8" w:rsidRDefault="004418F8" w:rsidP="002A441D">
            <w:pPr>
              <w:jc w:val="center"/>
              <w:rPr>
                <w:rFonts w:ascii="Times New Roman" w:eastAsia="Times New Roman" w:hAnsi="Times New Roman" w:cs="Times New Roman"/>
                <w:color w:val="000000" w:themeColor="text1"/>
                <w:kern w:val="0"/>
                <w:lang w:eastAsia="es-EC"/>
                <w14:ligatures w14:val="none"/>
              </w:rPr>
            </w:pPr>
            <w:r w:rsidRPr="004418F8">
              <w:rPr>
                <w:rFonts w:ascii="Times New Roman" w:eastAsia="Times New Roman" w:hAnsi="Times New Roman" w:cs="Times New Roman"/>
                <w:color w:val="000000" w:themeColor="text1"/>
                <w:kern w:val="0"/>
                <w:lang w:eastAsia="es-EC"/>
                <w14:ligatures w14:val="none"/>
              </w:rPr>
              <w:t>0.9604</w:t>
            </w:r>
          </w:p>
        </w:tc>
        <w:tc>
          <w:tcPr>
            <w:tcW w:w="4522" w:type="dxa"/>
            <w:vAlign w:val="center"/>
            <w:hideMark/>
          </w:tcPr>
          <w:p w14:paraId="28FE9B2D" w14:textId="77777777" w:rsidR="004418F8" w:rsidRPr="004418F8" w:rsidRDefault="004418F8" w:rsidP="002A441D">
            <w:pPr>
              <w:jc w:val="both"/>
              <w:rPr>
                <w:rFonts w:ascii="Times New Roman" w:eastAsia="Times New Roman" w:hAnsi="Times New Roman" w:cs="Times New Roman"/>
                <w:color w:val="000000" w:themeColor="text1"/>
                <w:kern w:val="0"/>
                <w:lang w:eastAsia="es-EC"/>
                <w14:ligatures w14:val="none"/>
              </w:rPr>
            </w:pPr>
            <w:r w:rsidRPr="004418F8">
              <w:rPr>
                <w:rFonts w:ascii="Times New Roman" w:eastAsia="Times New Roman" w:hAnsi="Times New Roman" w:cs="Times New Roman"/>
                <w:color w:val="000000" w:themeColor="text1"/>
                <w:kern w:val="0"/>
                <w:lang w:eastAsia="es-EC"/>
                <w14:ligatures w14:val="none"/>
              </w:rPr>
              <w:t>Disminución en precisión, normalización afecta su rendimiento.</w:t>
            </w:r>
          </w:p>
        </w:tc>
      </w:tr>
      <w:tr w:rsidR="004418F8" w:rsidRPr="004418F8" w14:paraId="3A8BD4FB" w14:textId="77777777" w:rsidTr="004418F8">
        <w:tc>
          <w:tcPr>
            <w:tcW w:w="0" w:type="auto"/>
            <w:vAlign w:val="center"/>
            <w:hideMark/>
          </w:tcPr>
          <w:p w14:paraId="21C0ABAC" w14:textId="77777777" w:rsidR="004418F8" w:rsidRPr="004418F8" w:rsidRDefault="004418F8" w:rsidP="002A441D">
            <w:pPr>
              <w:jc w:val="center"/>
              <w:rPr>
                <w:rFonts w:ascii="Times New Roman" w:eastAsia="Times New Roman" w:hAnsi="Times New Roman" w:cs="Times New Roman"/>
                <w:color w:val="000000" w:themeColor="text1"/>
                <w:kern w:val="0"/>
                <w:lang w:eastAsia="es-EC"/>
                <w14:ligatures w14:val="none"/>
              </w:rPr>
            </w:pPr>
            <w:proofErr w:type="spellStart"/>
            <w:r w:rsidRPr="004418F8">
              <w:rPr>
                <w:rFonts w:ascii="Times New Roman" w:eastAsia="Times New Roman" w:hAnsi="Times New Roman" w:cs="Times New Roman"/>
                <w:color w:val="000000" w:themeColor="text1"/>
                <w:kern w:val="0"/>
                <w:lang w:eastAsia="es-EC"/>
                <w14:ligatures w14:val="none"/>
              </w:rPr>
              <w:t>Decision</w:t>
            </w:r>
            <w:proofErr w:type="spellEnd"/>
            <w:r w:rsidRPr="004418F8">
              <w:rPr>
                <w:rFonts w:ascii="Times New Roman" w:eastAsia="Times New Roman" w:hAnsi="Times New Roman" w:cs="Times New Roman"/>
                <w:color w:val="000000" w:themeColor="text1"/>
                <w:kern w:val="0"/>
                <w:lang w:eastAsia="es-EC"/>
                <w14:ligatures w14:val="none"/>
              </w:rPr>
              <w:t xml:space="preserve"> </w:t>
            </w:r>
            <w:proofErr w:type="spellStart"/>
            <w:r w:rsidRPr="004418F8">
              <w:rPr>
                <w:rFonts w:ascii="Times New Roman" w:eastAsia="Times New Roman" w:hAnsi="Times New Roman" w:cs="Times New Roman"/>
                <w:color w:val="000000" w:themeColor="text1"/>
                <w:kern w:val="0"/>
                <w:lang w:eastAsia="es-EC"/>
                <w14:ligatures w14:val="none"/>
              </w:rPr>
              <w:t>Tree</w:t>
            </w:r>
            <w:proofErr w:type="spellEnd"/>
          </w:p>
        </w:tc>
        <w:tc>
          <w:tcPr>
            <w:tcW w:w="1799" w:type="dxa"/>
            <w:vAlign w:val="center"/>
            <w:hideMark/>
          </w:tcPr>
          <w:p w14:paraId="77869D9A" w14:textId="77777777" w:rsidR="004418F8" w:rsidRPr="004418F8" w:rsidRDefault="004418F8" w:rsidP="002A441D">
            <w:pPr>
              <w:jc w:val="center"/>
              <w:rPr>
                <w:rFonts w:ascii="Times New Roman" w:eastAsia="Times New Roman" w:hAnsi="Times New Roman" w:cs="Times New Roman"/>
                <w:color w:val="000000" w:themeColor="text1"/>
                <w:kern w:val="0"/>
                <w:lang w:eastAsia="es-EC"/>
                <w14:ligatures w14:val="none"/>
              </w:rPr>
            </w:pPr>
            <w:r w:rsidRPr="004418F8">
              <w:rPr>
                <w:rFonts w:ascii="Times New Roman" w:eastAsia="Times New Roman" w:hAnsi="Times New Roman" w:cs="Times New Roman"/>
                <w:color w:val="000000" w:themeColor="text1"/>
                <w:kern w:val="0"/>
                <w:lang w:eastAsia="es-EC"/>
                <w14:ligatures w14:val="none"/>
              </w:rPr>
              <w:t>2</w:t>
            </w:r>
          </w:p>
        </w:tc>
        <w:tc>
          <w:tcPr>
            <w:tcW w:w="1276" w:type="dxa"/>
            <w:vAlign w:val="center"/>
            <w:hideMark/>
          </w:tcPr>
          <w:p w14:paraId="02591F06" w14:textId="77777777" w:rsidR="004418F8" w:rsidRPr="004418F8" w:rsidRDefault="004418F8" w:rsidP="002A441D">
            <w:pPr>
              <w:jc w:val="center"/>
              <w:rPr>
                <w:rFonts w:ascii="Times New Roman" w:eastAsia="Times New Roman" w:hAnsi="Times New Roman" w:cs="Times New Roman"/>
                <w:color w:val="000000" w:themeColor="text1"/>
                <w:kern w:val="0"/>
                <w:lang w:eastAsia="es-EC"/>
                <w14:ligatures w14:val="none"/>
              </w:rPr>
            </w:pPr>
            <w:r w:rsidRPr="004418F8">
              <w:rPr>
                <w:rFonts w:ascii="Times New Roman" w:eastAsia="Times New Roman" w:hAnsi="Times New Roman" w:cs="Times New Roman"/>
                <w:color w:val="000000" w:themeColor="text1"/>
                <w:kern w:val="0"/>
                <w:lang w:eastAsia="es-EC"/>
                <w14:ligatures w14:val="none"/>
              </w:rPr>
              <w:t>1.0</w:t>
            </w:r>
          </w:p>
        </w:tc>
        <w:tc>
          <w:tcPr>
            <w:tcW w:w="4522" w:type="dxa"/>
            <w:vAlign w:val="center"/>
            <w:hideMark/>
          </w:tcPr>
          <w:p w14:paraId="3007E93F" w14:textId="77777777" w:rsidR="004418F8" w:rsidRPr="004418F8" w:rsidRDefault="004418F8" w:rsidP="002A441D">
            <w:pPr>
              <w:jc w:val="both"/>
              <w:rPr>
                <w:rFonts w:ascii="Times New Roman" w:eastAsia="Times New Roman" w:hAnsi="Times New Roman" w:cs="Times New Roman"/>
                <w:color w:val="000000" w:themeColor="text1"/>
                <w:kern w:val="0"/>
                <w:lang w:eastAsia="es-EC"/>
                <w14:ligatures w14:val="none"/>
              </w:rPr>
            </w:pPr>
            <w:r w:rsidRPr="004418F8">
              <w:rPr>
                <w:rFonts w:ascii="Times New Roman" w:eastAsia="Times New Roman" w:hAnsi="Times New Roman" w:cs="Times New Roman"/>
                <w:color w:val="000000" w:themeColor="text1"/>
                <w:kern w:val="0"/>
                <w:lang w:eastAsia="es-EC"/>
                <w14:ligatures w14:val="none"/>
              </w:rPr>
              <w:t>Mantiene un rendimiento sólido incluso con datos normalizados.</w:t>
            </w:r>
          </w:p>
        </w:tc>
      </w:tr>
      <w:tr w:rsidR="004418F8" w:rsidRPr="004418F8" w14:paraId="7BA874E1" w14:textId="77777777" w:rsidTr="004418F8">
        <w:tc>
          <w:tcPr>
            <w:tcW w:w="0" w:type="auto"/>
            <w:vAlign w:val="center"/>
            <w:hideMark/>
          </w:tcPr>
          <w:p w14:paraId="2176696B" w14:textId="77777777" w:rsidR="004418F8" w:rsidRPr="004418F8" w:rsidRDefault="004418F8" w:rsidP="002A441D">
            <w:pPr>
              <w:jc w:val="center"/>
              <w:rPr>
                <w:rFonts w:ascii="Times New Roman" w:eastAsia="Times New Roman" w:hAnsi="Times New Roman" w:cs="Times New Roman"/>
                <w:color w:val="000000" w:themeColor="text1"/>
                <w:kern w:val="0"/>
                <w:lang w:eastAsia="es-EC"/>
                <w14:ligatures w14:val="none"/>
              </w:rPr>
            </w:pPr>
            <w:proofErr w:type="spellStart"/>
            <w:r w:rsidRPr="004418F8">
              <w:rPr>
                <w:rFonts w:ascii="Times New Roman" w:eastAsia="Times New Roman" w:hAnsi="Times New Roman" w:cs="Times New Roman"/>
                <w:color w:val="000000" w:themeColor="text1"/>
                <w:kern w:val="0"/>
                <w:lang w:eastAsia="es-EC"/>
                <w14:ligatures w14:val="none"/>
              </w:rPr>
              <w:t>Random</w:t>
            </w:r>
            <w:proofErr w:type="spellEnd"/>
            <w:r w:rsidRPr="004418F8">
              <w:rPr>
                <w:rFonts w:ascii="Times New Roman" w:eastAsia="Times New Roman" w:hAnsi="Times New Roman" w:cs="Times New Roman"/>
                <w:color w:val="000000" w:themeColor="text1"/>
                <w:kern w:val="0"/>
                <w:lang w:eastAsia="es-EC"/>
                <w14:ligatures w14:val="none"/>
              </w:rPr>
              <w:t xml:space="preserve"> Forest</w:t>
            </w:r>
          </w:p>
        </w:tc>
        <w:tc>
          <w:tcPr>
            <w:tcW w:w="1799" w:type="dxa"/>
            <w:vAlign w:val="center"/>
            <w:hideMark/>
          </w:tcPr>
          <w:p w14:paraId="56B6E53E" w14:textId="77777777" w:rsidR="004418F8" w:rsidRPr="004418F8" w:rsidRDefault="004418F8" w:rsidP="002A441D">
            <w:pPr>
              <w:jc w:val="center"/>
              <w:rPr>
                <w:rFonts w:ascii="Times New Roman" w:eastAsia="Times New Roman" w:hAnsi="Times New Roman" w:cs="Times New Roman"/>
                <w:color w:val="000000" w:themeColor="text1"/>
                <w:kern w:val="0"/>
                <w:lang w:eastAsia="es-EC"/>
                <w14:ligatures w14:val="none"/>
              </w:rPr>
            </w:pPr>
            <w:r w:rsidRPr="004418F8">
              <w:rPr>
                <w:rFonts w:ascii="Times New Roman" w:eastAsia="Times New Roman" w:hAnsi="Times New Roman" w:cs="Times New Roman"/>
                <w:color w:val="000000" w:themeColor="text1"/>
                <w:kern w:val="0"/>
                <w:lang w:eastAsia="es-EC"/>
                <w14:ligatures w14:val="none"/>
              </w:rPr>
              <w:t>2</w:t>
            </w:r>
          </w:p>
        </w:tc>
        <w:tc>
          <w:tcPr>
            <w:tcW w:w="1276" w:type="dxa"/>
            <w:vAlign w:val="center"/>
            <w:hideMark/>
          </w:tcPr>
          <w:p w14:paraId="41855E47" w14:textId="77777777" w:rsidR="004418F8" w:rsidRPr="004418F8" w:rsidRDefault="004418F8" w:rsidP="002A441D">
            <w:pPr>
              <w:jc w:val="center"/>
              <w:rPr>
                <w:rFonts w:ascii="Times New Roman" w:eastAsia="Times New Roman" w:hAnsi="Times New Roman" w:cs="Times New Roman"/>
                <w:color w:val="000000" w:themeColor="text1"/>
                <w:kern w:val="0"/>
                <w:lang w:eastAsia="es-EC"/>
                <w14:ligatures w14:val="none"/>
              </w:rPr>
            </w:pPr>
            <w:r w:rsidRPr="004418F8">
              <w:rPr>
                <w:rFonts w:ascii="Times New Roman" w:eastAsia="Times New Roman" w:hAnsi="Times New Roman" w:cs="Times New Roman"/>
                <w:color w:val="000000" w:themeColor="text1"/>
                <w:kern w:val="0"/>
                <w:lang w:eastAsia="es-EC"/>
                <w14:ligatures w14:val="none"/>
              </w:rPr>
              <w:t>1.0</w:t>
            </w:r>
          </w:p>
        </w:tc>
        <w:tc>
          <w:tcPr>
            <w:tcW w:w="4522" w:type="dxa"/>
            <w:vAlign w:val="center"/>
            <w:hideMark/>
          </w:tcPr>
          <w:p w14:paraId="347EB311" w14:textId="77777777" w:rsidR="004418F8" w:rsidRPr="004418F8" w:rsidRDefault="004418F8" w:rsidP="00752993">
            <w:pPr>
              <w:keepNext/>
              <w:jc w:val="both"/>
              <w:rPr>
                <w:rFonts w:ascii="Times New Roman" w:eastAsia="Times New Roman" w:hAnsi="Times New Roman" w:cs="Times New Roman"/>
                <w:color w:val="000000" w:themeColor="text1"/>
                <w:kern w:val="0"/>
                <w:lang w:eastAsia="es-EC"/>
                <w14:ligatures w14:val="none"/>
              </w:rPr>
            </w:pPr>
            <w:r w:rsidRPr="004418F8">
              <w:rPr>
                <w:rFonts w:ascii="Times New Roman" w:eastAsia="Times New Roman" w:hAnsi="Times New Roman" w:cs="Times New Roman"/>
                <w:color w:val="000000" w:themeColor="text1"/>
                <w:kern w:val="0"/>
                <w:lang w:eastAsia="es-EC"/>
                <w14:ligatures w14:val="none"/>
              </w:rPr>
              <w:t>Robustez destacada incluso con datos normalizados.</w:t>
            </w:r>
          </w:p>
        </w:tc>
      </w:tr>
    </w:tbl>
    <w:p w14:paraId="3B131F5C" w14:textId="2577936E" w:rsidR="004418F8" w:rsidRDefault="00752993" w:rsidP="00752993">
      <w:pPr>
        <w:pStyle w:val="Descripcin"/>
        <w:rPr>
          <w:rFonts w:ascii="Times New Roman" w:hAnsi="Times New Roman" w:cs="Times New Roman"/>
          <w:color w:val="000000" w:themeColor="text1"/>
          <w:sz w:val="20"/>
          <w:szCs w:val="20"/>
        </w:rPr>
      </w:pPr>
      <w:r w:rsidRPr="00752993">
        <w:rPr>
          <w:rFonts w:ascii="Times New Roman" w:hAnsi="Times New Roman" w:cs="Times New Roman"/>
          <w:b/>
          <w:bCs/>
          <w:color w:val="000000" w:themeColor="text1"/>
          <w:sz w:val="20"/>
          <w:szCs w:val="20"/>
        </w:rPr>
        <w:t xml:space="preserve">Tabla </w:t>
      </w:r>
      <w:r w:rsidR="009864B0">
        <w:rPr>
          <w:rFonts w:ascii="Times New Roman" w:hAnsi="Times New Roman" w:cs="Times New Roman"/>
          <w:b/>
          <w:bCs/>
          <w:color w:val="000000" w:themeColor="text1"/>
          <w:sz w:val="20"/>
          <w:szCs w:val="20"/>
        </w:rPr>
        <w:fldChar w:fldCharType="begin"/>
      </w:r>
      <w:r w:rsidR="009864B0">
        <w:rPr>
          <w:rFonts w:ascii="Times New Roman" w:hAnsi="Times New Roman" w:cs="Times New Roman"/>
          <w:b/>
          <w:bCs/>
          <w:color w:val="000000" w:themeColor="text1"/>
          <w:sz w:val="20"/>
          <w:szCs w:val="20"/>
        </w:rPr>
        <w:instrText xml:space="preserve"> SEQ Tabla \* ARABIC </w:instrText>
      </w:r>
      <w:r w:rsidR="009864B0">
        <w:rPr>
          <w:rFonts w:ascii="Times New Roman" w:hAnsi="Times New Roman" w:cs="Times New Roman"/>
          <w:b/>
          <w:bCs/>
          <w:color w:val="000000" w:themeColor="text1"/>
          <w:sz w:val="20"/>
          <w:szCs w:val="20"/>
        </w:rPr>
        <w:fldChar w:fldCharType="separate"/>
      </w:r>
      <w:r w:rsidR="009864B0">
        <w:rPr>
          <w:rFonts w:ascii="Times New Roman" w:hAnsi="Times New Roman" w:cs="Times New Roman"/>
          <w:b/>
          <w:bCs/>
          <w:noProof/>
          <w:color w:val="000000" w:themeColor="text1"/>
          <w:sz w:val="20"/>
          <w:szCs w:val="20"/>
        </w:rPr>
        <w:t>6</w:t>
      </w:r>
      <w:r w:rsidR="009864B0">
        <w:rPr>
          <w:rFonts w:ascii="Times New Roman" w:hAnsi="Times New Roman" w:cs="Times New Roman"/>
          <w:b/>
          <w:bCs/>
          <w:color w:val="000000" w:themeColor="text1"/>
          <w:sz w:val="20"/>
          <w:szCs w:val="20"/>
        </w:rPr>
        <w:fldChar w:fldCharType="end"/>
      </w:r>
      <w:r>
        <w:rPr>
          <w:rFonts w:ascii="Times New Roman" w:hAnsi="Times New Roman" w:cs="Times New Roman"/>
          <w:color w:val="000000" w:themeColor="text1"/>
          <w:sz w:val="20"/>
          <w:szCs w:val="20"/>
        </w:rPr>
        <w:t xml:space="preserve"> R</w:t>
      </w:r>
      <w:r w:rsidRPr="00752993">
        <w:rPr>
          <w:rFonts w:ascii="Times New Roman" w:hAnsi="Times New Roman" w:cs="Times New Roman"/>
          <w:color w:val="000000" w:themeColor="text1"/>
          <w:sz w:val="20"/>
          <w:szCs w:val="20"/>
        </w:rPr>
        <w:t>esultados de los algoritmos con los datos normalizados</w:t>
      </w:r>
    </w:p>
    <w:p w14:paraId="4F9E96AD" w14:textId="77777777" w:rsidR="00752993" w:rsidRPr="00752993" w:rsidRDefault="00752993" w:rsidP="00752993"/>
    <w:tbl>
      <w:tblPr>
        <w:tblStyle w:val="Tablaconcuadrcula"/>
        <w:tblW w:w="9195" w:type="dxa"/>
        <w:tblLook w:val="04A0" w:firstRow="1" w:lastRow="0" w:firstColumn="1" w:lastColumn="0" w:noHBand="0" w:noVBand="1"/>
      </w:tblPr>
      <w:tblGrid>
        <w:gridCol w:w="1654"/>
        <w:gridCol w:w="1885"/>
        <w:gridCol w:w="1276"/>
        <w:gridCol w:w="4380"/>
      </w:tblGrid>
      <w:tr w:rsidR="00145E17" w:rsidRPr="00145E17" w14:paraId="7FF82963" w14:textId="77777777" w:rsidTr="00145E17">
        <w:tc>
          <w:tcPr>
            <w:tcW w:w="0" w:type="auto"/>
            <w:vAlign w:val="center"/>
            <w:hideMark/>
          </w:tcPr>
          <w:p w14:paraId="52218689" w14:textId="77777777" w:rsidR="00145E17" w:rsidRPr="00145E17" w:rsidRDefault="00145E17" w:rsidP="002A441D">
            <w:pPr>
              <w:jc w:val="center"/>
              <w:rPr>
                <w:rFonts w:ascii="Times New Roman" w:eastAsia="Times New Roman" w:hAnsi="Times New Roman" w:cs="Times New Roman"/>
                <w:b/>
                <w:bCs/>
                <w:color w:val="000000" w:themeColor="text1"/>
                <w:kern w:val="0"/>
                <w:sz w:val="24"/>
                <w:szCs w:val="24"/>
                <w:lang w:eastAsia="es-EC"/>
                <w14:ligatures w14:val="none"/>
              </w:rPr>
            </w:pPr>
            <w:r w:rsidRPr="00145E17">
              <w:rPr>
                <w:rFonts w:ascii="Times New Roman" w:eastAsia="Times New Roman" w:hAnsi="Times New Roman" w:cs="Times New Roman"/>
                <w:b/>
                <w:bCs/>
                <w:color w:val="000000" w:themeColor="text1"/>
                <w:kern w:val="0"/>
                <w:sz w:val="24"/>
                <w:szCs w:val="24"/>
                <w:lang w:eastAsia="es-EC"/>
                <w14:ligatures w14:val="none"/>
              </w:rPr>
              <w:t>Algoritmo</w:t>
            </w:r>
          </w:p>
        </w:tc>
        <w:tc>
          <w:tcPr>
            <w:tcW w:w="1885" w:type="dxa"/>
            <w:vAlign w:val="center"/>
            <w:hideMark/>
          </w:tcPr>
          <w:p w14:paraId="6B330F9B" w14:textId="6E0E5282" w:rsidR="00145E17" w:rsidRPr="00145E17" w:rsidRDefault="00145E17" w:rsidP="002A441D">
            <w:pPr>
              <w:jc w:val="center"/>
              <w:rPr>
                <w:rFonts w:ascii="Times New Roman" w:eastAsia="Times New Roman" w:hAnsi="Times New Roman" w:cs="Times New Roman"/>
                <w:b/>
                <w:bCs/>
                <w:color w:val="000000" w:themeColor="text1"/>
                <w:kern w:val="0"/>
                <w:sz w:val="24"/>
                <w:szCs w:val="24"/>
                <w:lang w:eastAsia="es-EC"/>
                <w14:ligatures w14:val="none"/>
              </w:rPr>
            </w:pPr>
            <w:r w:rsidRPr="00145E17">
              <w:rPr>
                <w:rFonts w:ascii="Times New Roman" w:eastAsia="Times New Roman" w:hAnsi="Times New Roman" w:cs="Times New Roman"/>
                <w:b/>
                <w:bCs/>
                <w:color w:val="000000" w:themeColor="text1"/>
                <w:kern w:val="0"/>
                <w:sz w:val="24"/>
                <w:szCs w:val="24"/>
                <w:lang w:eastAsia="es-EC"/>
                <w14:ligatures w14:val="none"/>
              </w:rPr>
              <w:t xml:space="preserve">Mejor </w:t>
            </w:r>
            <w:r w:rsidR="002A441D">
              <w:rPr>
                <w:rFonts w:ascii="Times New Roman" w:eastAsia="Times New Roman" w:hAnsi="Times New Roman" w:cs="Times New Roman"/>
                <w:b/>
                <w:bCs/>
                <w:color w:val="000000" w:themeColor="text1"/>
                <w:kern w:val="0"/>
                <w:sz w:val="24"/>
                <w:szCs w:val="24"/>
                <w:lang w:eastAsia="es-EC"/>
                <w14:ligatures w14:val="none"/>
              </w:rPr>
              <w:t>n</w:t>
            </w:r>
            <w:r w:rsidRPr="00145E17">
              <w:rPr>
                <w:rFonts w:ascii="Times New Roman" w:eastAsia="Times New Roman" w:hAnsi="Times New Roman" w:cs="Times New Roman"/>
                <w:b/>
                <w:bCs/>
                <w:color w:val="000000" w:themeColor="text1"/>
                <w:kern w:val="0"/>
                <w:sz w:val="24"/>
                <w:szCs w:val="24"/>
                <w:lang w:eastAsia="es-EC"/>
                <w14:ligatures w14:val="none"/>
              </w:rPr>
              <w:t xml:space="preserve">úmero de </w:t>
            </w:r>
            <w:r w:rsidR="002A441D">
              <w:rPr>
                <w:rFonts w:ascii="Times New Roman" w:eastAsia="Times New Roman" w:hAnsi="Times New Roman" w:cs="Times New Roman"/>
                <w:b/>
                <w:bCs/>
                <w:color w:val="000000" w:themeColor="text1"/>
                <w:kern w:val="0"/>
                <w:sz w:val="24"/>
                <w:szCs w:val="24"/>
                <w:lang w:eastAsia="es-EC"/>
                <w14:ligatures w14:val="none"/>
              </w:rPr>
              <w:t>e</w:t>
            </w:r>
            <w:r w:rsidRPr="00145E17">
              <w:rPr>
                <w:rFonts w:ascii="Times New Roman" w:eastAsia="Times New Roman" w:hAnsi="Times New Roman" w:cs="Times New Roman"/>
                <w:b/>
                <w:bCs/>
                <w:color w:val="000000" w:themeColor="text1"/>
                <w:kern w:val="0"/>
                <w:sz w:val="24"/>
                <w:szCs w:val="24"/>
                <w:lang w:eastAsia="es-EC"/>
                <w14:ligatures w14:val="none"/>
              </w:rPr>
              <w:t>stimadores</w:t>
            </w:r>
          </w:p>
        </w:tc>
        <w:tc>
          <w:tcPr>
            <w:tcW w:w="1276" w:type="dxa"/>
            <w:vAlign w:val="center"/>
            <w:hideMark/>
          </w:tcPr>
          <w:p w14:paraId="20EAA559" w14:textId="77777777" w:rsidR="00145E17" w:rsidRPr="00145E17" w:rsidRDefault="00145E17" w:rsidP="002A441D">
            <w:pPr>
              <w:jc w:val="center"/>
              <w:rPr>
                <w:rFonts w:ascii="Times New Roman" w:eastAsia="Times New Roman" w:hAnsi="Times New Roman" w:cs="Times New Roman"/>
                <w:b/>
                <w:bCs/>
                <w:color w:val="000000" w:themeColor="text1"/>
                <w:kern w:val="0"/>
                <w:sz w:val="24"/>
                <w:szCs w:val="24"/>
                <w:lang w:eastAsia="es-EC"/>
                <w14:ligatures w14:val="none"/>
              </w:rPr>
            </w:pPr>
            <w:r w:rsidRPr="00145E17">
              <w:rPr>
                <w:rFonts w:ascii="Times New Roman" w:eastAsia="Times New Roman" w:hAnsi="Times New Roman" w:cs="Times New Roman"/>
                <w:b/>
                <w:bCs/>
                <w:color w:val="000000" w:themeColor="text1"/>
                <w:kern w:val="0"/>
                <w:sz w:val="24"/>
                <w:szCs w:val="24"/>
                <w:lang w:eastAsia="es-EC"/>
                <w14:ligatures w14:val="none"/>
              </w:rPr>
              <w:t>Precisión</w:t>
            </w:r>
          </w:p>
        </w:tc>
        <w:tc>
          <w:tcPr>
            <w:tcW w:w="4380" w:type="dxa"/>
            <w:vAlign w:val="center"/>
            <w:hideMark/>
          </w:tcPr>
          <w:p w14:paraId="64D5FA82" w14:textId="77777777" w:rsidR="00145E17" w:rsidRPr="00145E17" w:rsidRDefault="00145E17" w:rsidP="002A441D">
            <w:pPr>
              <w:jc w:val="center"/>
              <w:rPr>
                <w:rFonts w:ascii="Times New Roman" w:eastAsia="Times New Roman" w:hAnsi="Times New Roman" w:cs="Times New Roman"/>
                <w:b/>
                <w:bCs/>
                <w:color w:val="000000" w:themeColor="text1"/>
                <w:kern w:val="0"/>
                <w:sz w:val="24"/>
                <w:szCs w:val="24"/>
                <w:lang w:eastAsia="es-EC"/>
                <w14:ligatures w14:val="none"/>
              </w:rPr>
            </w:pPr>
            <w:r w:rsidRPr="00145E17">
              <w:rPr>
                <w:rFonts w:ascii="Times New Roman" w:eastAsia="Times New Roman" w:hAnsi="Times New Roman" w:cs="Times New Roman"/>
                <w:b/>
                <w:bCs/>
                <w:color w:val="000000" w:themeColor="text1"/>
                <w:kern w:val="0"/>
                <w:sz w:val="24"/>
                <w:szCs w:val="24"/>
                <w:lang w:eastAsia="es-EC"/>
                <w14:ligatures w14:val="none"/>
              </w:rPr>
              <w:t>Análisis</w:t>
            </w:r>
          </w:p>
        </w:tc>
      </w:tr>
      <w:tr w:rsidR="00145E17" w:rsidRPr="00145E17" w14:paraId="274B6FF0" w14:textId="77777777" w:rsidTr="00145E17">
        <w:tc>
          <w:tcPr>
            <w:tcW w:w="0" w:type="auto"/>
            <w:vAlign w:val="center"/>
            <w:hideMark/>
          </w:tcPr>
          <w:p w14:paraId="6E58A4D6" w14:textId="77777777" w:rsidR="00145E17" w:rsidRPr="00145E17" w:rsidRDefault="00145E17" w:rsidP="002A441D">
            <w:pPr>
              <w:jc w:val="center"/>
              <w:rPr>
                <w:rFonts w:ascii="Times New Roman" w:eastAsia="Times New Roman" w:hAnsi="Times New Roman" w:cs="Times New Roman"/>
                <w:color w:val="000000" w:themeColor="text1"/>
                <w:kern w:val="0"/>
                <w:lang w:eastAsia="es-EC"/>
                <w14:ligatures w14:val="none"/>
              </w:rPr>
            </w:pPr>
            <w:proofErr w:type="spellStart"/>
            <w:r w:rsidRPr="00145E17">
              <w:rPr>
                <w:rFonts w:ascii="Times New Roman" w:eastAsia="Times New Roman" w:hAnsi="Times New Roman" w:cs="Times New Roman"/>
                <w:color w:val="000000" w:themeColor="text1"/>
                <w:kern w:val="0"/>
                <w:lang w:eastAsia="es-EC"/>
                <w14:ligatures w14:val="none"/>
              </w:rPr>
              <w:t>Logistic</w:t>
            </w:r>
            <w:proofErr w:type="spellEnd"/>
            <w:r w:rsidRPr="00145E17">
              <w:rPr>
                <w:rFonts w:ascii="Times New Roman" w:eastAsia="Times New Roman" w:hAnsi="Times New Roman" w:cs="Times New Roman"/>
                <w:color w:val="000000" w:themeColor="text1"/>
                <w:kern w:val="0"/>
                <w:lang w:eastAsia="es-EC"/>
                <w14:ligatures w14:val="none"/>
              </w:rPr>
              <w:t xml:space="preserve"> </w:t>
            </w:r>
            <w:proofErr w:type="spellStart"/>
            <w:r w:rsidRPr="00145E17">
              <w:rPr>
                <w:rFonts w:ascii="Times New Roman" w:eastAsia="Times New Roman" w:hAnsi="Times New Roman" w:cs="Times New Roman"/>
                <w:color w:val="000000" w:themeColor="text1"/>
                <w:kern w:val="0"/>
                <w:lang w:eastAsia="es-EC"/>
                <w14:ligatures w14:val="none"/>
              </w:rPr>
              <w:t>Regression</w:t>
            </w:r>
            <w:proofErr w:type="spellEnd"/>
          </w:p>
        </w:tc>
        <w:tc>
          <w:tcPr>
            <w:tcW w:w="1885" w:type="dxa"/>
            <w:vAlign w:val="center"/>
            <w:hideMark/>
          </w:tcPr>
          <w:p w14:paraId="59B898E8" w14:textId="77777777" w:rsidR="00145E17" w:rsidRPr="00145E17" w:rsidRDefault="00145E17" w:rsidP="002A441D">
            <w:pPr>
              <w:jc w:val="center"/>
              <w:rPr>
                <w:rFonts w:ascii="Times New Roman" w:eastAsia="Times New Roman" w:hAnsi="Times New Roman" w:cs="Times New Roman"/>
                <w:color w:val="000000" w:themeColor="text1"/>
                <w:kern w:val="0"/>
                <w:lang w:eastAsia="es-EC"/>
                <w14:ligatures w14:val="none"/>
              </w:rPr>
            </w:pPr>
            <w:r w:rsidRPr="00145E17">
              <w:rPr>
                <w:rFonts w:ascii="Times New Roman" w:eastAsia="Times New Roman" w:hAnsi="Times New Roman" w:cs="Times New Roman"/>
                <w:color w:val="000000" w:themeColor="text1"/>
                <w:kern w:val="0"/>
                <w:lang w:eastAsia="es-EC"/>
                <w14:ligatures w14:val="none"/>
              </w:rPr>
              <w:t>2</w:t>
            </w:r>
          </w:p>
        </w:tc>
        <w:tc>
          <w:tcPr>
            <w:tcW w:w="1276" w:type="dxa"/>
            <w:vAlign w:val="center"/>
            <w:hideMark/>
          </w:tcPr>
          <w:p w14:paraId="19CEDD2B" w14:textId="77777777" w:rsidR="00145E17" w:rsidRPr="00145E17" w:rsidRDefault="00145E17" w:rsidP="002A441D">
            <w:pPr>
              <w:jc w:val="center"/>
              <w:rPr>
                <w:rFonts w:ascii="Times New Roman" w:eastAsia="Times New Roman" w:hAnsi="Times New Roman" w:cs="Times New Roman"/>
                <w:color w:val="000000" w:themeColor="text1"/>
                <w:kern w:val="0"/>
                <w:lang w:eastAsia="es-EC"/>
                <w14:ligatures w14:val="none"/>
              </w:rPr>
            </w:pPr>
            <w:r w:rsidRPr="00145E17">
              <w:rPr>
                <w:rFonts w:ascii="Times New Roman" w:eastAsia="Times New Roman" w:hAnsi="Times New Roman" w:cs="Times New Roman"/>
                <w:color w:val="000000" w:themeColor="text1"/>
                <w:kern w:val="0"/>
                <w:lang w:eastAsia="es-EC"/>
                <w14:ligatures w14:val="none"/>
              </w:rPr>
              <w:t>0.9706</w:t>
            </w:r>
          </w:p>
        </w:tc>
        <w:tc>
          <w:tcPr>
            <w:tcW w:w="4380" w:type="dxa"/>
            <w:vAlign w:val="center"/>
            <w:hideMark/>
          </w:tcPr>
          <w:p w14:paraId="300768C7" w14:textId="77777777" w:rsidR="00145E17" w:rsidRPr="00145E17" w:rsidRDefault="00145E17" w:rsidP="002A441D">
            <w:pPr>
              <w:jc w:val="both"/>
              <w:rPr>
                <w:rFonts w:ascii="Times New Roman" w:eastAsia="Times New Roman" w:hAnsi="Times New Roman" w:cs="Times New Roman"/>
                <w:color w:val="000000" w:themeColor="text1"/>
                <w:kern w:val="0"/>
                <w:lang w:eastAsia="es-EC"/>
                <w14:ligatures w14:val="none"/>
              </w:rPr>
            </w:pPr>
            <w:r w:rsidRPr="00145E17">
              <w:rPr>
                <w:rFonts w:ascii="Times New Roman" w:eastAsia="Times New Roman" w:hAnsi="Times New Roman" w:cs="Times New Roman"/>
                <w:color w:val="000000" w:themeColor="text1"/>
                <w:kern w:val="0"/>
                <w:lang w:eastAsia="es-EC"/>
                <w14:ligatures w14:val="none"/>
              </w:rPr>
              <w:t>Precisión relativamente alta en datos discretizados.</w:t>
            </w:r>
          </w:p>
        </w:tc>
      </w:tr>
      <w:tr w:rsidR="00145E17" w:rsidRPr="00145E17" w14:paraId="623CCDB8" w14:textId="77777777" w:rsidTr="00145E17">
        <w:tc>
          <w:tcPr>
            <w:tcW w:w="0" w:type="auto"/>
            <w:vAlign w:val="center"/>
            <w:hideMark/>
          </w:tcPr>
          <w:p w14:paraId="14121545" w14:textId="77777777" w:rsidR="00145E17" w:rsidRPr="00145E17" w:rsidRDefault="00145E17" w:rsidP="002A441D">
            <w:pPr>
              <w:jc w:val="center"/>
              <w:rPr>
                <w:rFonts w:ascii="Times New Roman" w:eastAsia="Times New Roman" w:hAnsi="Times New Roman" w:cs="Times New Roman"/>
                <w:color w:val="000000" w:themeColor="text1"/>
                <w:kern w:val="0"/>
                <w:lang w:eastAsia="es-EC"/>
                <w14:ligatures w14:val="none"/>
              </w:rPr>
            </w:pPr>
            <w:r w:rsidRPr="00145E17">
              <w:rPr>
                <w:rFonts w:ascii="Times New Roman" w:eastAsia="Times New Roman" w:hAnsi="Times New Roman" w:cs="Times New Roman"/>
                <w:color w:val="000000" w:themeColor="text1"/>
                <w:kern w:val="0"/>
                <w:lang w:eastAsia="es-EC"/>
                <w14:ligatures w14:val="none"/>
              </w:rPr>
              <w:t>SVC</w:t>
            </w:r>
          </w:p>
        </w:tc>
        <w:tc>
          <w:tcPr>
            <w:tcW w:w="1885" w:type="dxa"/>
            <w:vAlign w:val="center"/>
            <w:hideMark/>
          </w:tcPr>
          <w:p w14:paraId="14C6ABB2" w14:textId="77777777" w:rsidR="00145E17" w:rsidRPr="00145E17" w:rsidRDefault="00145E17" w:rsidP="002A441D">
            <w:pPr>
              <w:jc w:val="center"/>
              <w:rPr>
                <w:rFonts w:ascii="Times New Roman" w:eastAsia="Times New Roman" w:hAnsi="Times New Roman" w:cs="Times New Roman"/>
                <w:color w:val="000000" w:themeColor="text1"/>
                <w:kern w:val="0"/>
                <w:lang w:eastAsia="es-EC"/>
                <w14:ligatures w14:val="none"/>
              </w:rPr>
            </w:pPr>
            <w:r w:rsidRPr="00145E17">
              <w:rPr>
                <w:rFonts w:ascii="Times New Roman" w:eastAsia="Times New Roman" w:hAnsi="Times New Roman" w:cs="Times New Roman"/>
                <w:color w:val="000000" w:themeColor="text1"/>
                <w:kern w:val="0"/>
                <w:lang w:eastAsia="es-EC"/>
                <w14:ligatures w14:val="none"/>
              </w:rPr>
              <w:t>2</w:t>
            </w:r>
          </w:p>
        </w:tc>
        <w:tc>
          <w:tcPr>
            <w:tcW w:w="1276" w:type="dxa"/>
            <w:vAlign w:val="center"/>
            <w:hideMark/>
          </w:tcPr>
          <w:p w14:paraId="24B584E9" w14:textId="77777777" w:rsidR="00145E17" w:rsidRPr="00145E17" w:rsidRDefault="00145E17" w:rsidP="002A441D">
            <w:pPr>
              <w:jc w:val="center"/>
              <w:rPr>
                <w:rFonts w:ascii="Times New Roman" w:eastAsia="Times New Roman" w:hAnsi="Times New Roman" w:cs="Times New Roman"/>
                <w:color w:val="000000" w:themeColor="text1"/>
                <w:kern w:val="0"/>
                <w:lang w:eastAsia="es-EC"/>
                <w14:ligatures w14:val="none"/>
              </w:rPr>
            </w:pPr>
            <w:r w:rsidRPr="00145E17">
              <w:rPr>
                <w:rFonts w:ascii="Times New Roman" w:eastAsia="Times New Roman" w:hAnsi="Times New Roman" w:cs="Times New Roman"/>
                <w:color w:val="000000" w:themeColor="text1"/>
                <w:kern w:val="0"/>
                <w:lang w:eastAsia="es-EC"/>
                <w14:ligatures w14:val="none"/>
              </w:rPr>
              <w:t>0.9706</w:t>
            </w:r>
          </w:p>
        </w:tc>
        <w:tc>
          <w:tcPr>
            <w:tcW w:w="4380" w:type="dxa"/>
            <w:vAlign w:val="center"/>
            <w:hideMark/>
          </w:tcPr>
          <w:p w14:paraId="62B8AFCA" w14:textId="77777777" w:rsidR="00145E17" w:rsidRPr="00145E17" w:rsidRDefault="00145E17" w:rsidP="002A441D">
            <w:pPr>
              <w:jc w:val="both"/>
              <w:rPr>
                <w:rFonts w:ascii="Times New Roman" w:eastAsia="Times New Roman" w:hAnsi="Times New Roman" w:cs="Times New Roman"/>
                <w:color w:val="000000" w:themeColor="text1"/>
                <w:kern w:val="0"/>
                <w:lang w:eastAsia="es-EC"/>
                <w14:ligatures w14:val="none"/>
              </w:rPr>
            </w:pPr>
            <w:r w:rsidRPr="00145E17">
              <w:rPr>
                <w:rFonts w:ascii="Times New Roman" w:eastAsia="Times New Roman" w:hAnsi="Times New Roman" w:cs="Times New Roman"/>
                <w:color w:val="000000" w:themeColor="text1"/>
                <w:kern w:val="0"/>
                <w:lang w:eastAsia="es-EC"/>
                <w14:ligatures w14:val="none"/>
              </w:rPr>
              <w:t>Mantiene solidez en la precisión con datos discretizados.</w:t>
            </w:r>
          </w:p>
        </w:tc>
      </w:tr>
      <w:tr w:rsidR="00145E17" w:rsidRPr="00145E17" w14:paraId="48C99A62" w14:textId="77777777" w:rsidTr="00145E17">
        <w:tc>
          <w:tcPr>
            <w:tcW w:w="0" w:type="auto"/>
            <w:vAlign w:val="center"/>
            <w:hideMark/>
          </w:tcPr>
          <w:p w14:paraId="51ACF6EA" w14:textId="77777777" w:rsidR="00145E17" w:rsidRPr="00145E17" w:rsidRDefault="00145E17" w:rsidP="002A441D">
            <w:pPr>
              <w:jc w:val="center"/>
              <w:rPr>
                <w:rFonts w:ascii="Times New Roman" w:eastAsia="Times New Roman" w:hAnsi="Times New Roman" w:cs="Times New Roman"/>
                <w:color w:val="000000" w:themeColor="text1"/>
                <w:kern w:val="0"/>
                <w:lang w:eastAsia="es-EC"/>
                <w14:ligatures w14:val="none"/>
              </w:rPr>
            </w:pPr>
            <w:proofErr w:type="spellStart"/>
            <w:r w:rsidRPr="00145E17">
              <w:rPr>
                <w:rFonts w:ascii="Times New Roman" w:eastAsia="Times New Roman" w:hAnsi="Times New Roman" w:cs="Times New Roman"/>
                <w:color w:val="000000" w:themeColor="text1"/>
                <w:kern w:val="0"/>
                <w:lang w:eastAsia="es-EC"/>
                <w14:ligatures w14:val="none"/>
              </w:rPr>
              <w:t>LinearSVC</w:t>
            </w:r>
            <w:proofErr w:type="spellEnd"/>
          </w:p>
        </w:tc>
        <w:tc>
          <w:tcPr>
            <w:tcW w:w="1885" w:type="dxa"/>
            <w:vAlign w:val="center"/>
            <w:hideMark/>
          </w:tcPr>
          <w:p w14:paraId="73895E80" w14:textId="77777777" w:rsidR="00145E17" w:rsidRPr="00145E17" w:rsidRDefault="00145E17" w:rsidP="002A441D">
            <w:pPr>
              <w:jc w:val="center"/>
              <w:rPr>
                <w:rFonts w:ascii="Times New Roman" w:eastAsia="Times New Roman" w:hAnsi="Times New Roman" w:cs="Times New Roman"/>
                <w:color w:val="000000" w:themeColor="text1"/>
                <w:kern w:val="0"/>
                <w:lang w:eastAsia="es-EC"/>
                <w14:ligatures w14:val="none"/>
              </w:rPr>
            </w:pPr>
            <w:r w:rsidRPr="00145E17">
              <w:rPr>
                <w:rFonts w:ascii="Times New Roman" w:eastAsia="Times New Roman" w:hAnsi="Times New Roman" w:cs="Times New Roman"/>
                <w:color w:val="000000" w:themeColor="text1"/>
                <w:kern w:val="0"/>
                <w:lang w:eastAsia="es-EC"/>
                <w14:ligatures w14:val="none"/>
              </w:rPr>
              <w:t>2</w:t>
            </w:r>
          </w:p>
        </w:tc>
        <w:tc>
          <w:tcPr>
            <w:tcW w:w="1276" w:type="dxa"/>
            <w:vAlign w:val="center"/>
            <w:hideMark/>
          </w:tcPr>
          <w:p w14:paraId="77FB3920" w14:textId="77777777" w:rsidR="00145E17" w:rsidRPr="00145E17" w:rsidRDefault="00145E17" w:rsidP="002A441D">
            <w:pPr>
              <w:jc w:val="center"/>
              <w:rPr>
                <w:rFonts w:ascii="Times New Roman" w:eastAsia="Times New Roman" w:hAnsi="Times New Roman" w:cs="Times New Roman"/>
                <w:color w:val="000000" w:themeColor="text1"/>
                <w:kern w:val="0"/>
                <w:lang w:eastAsia="es-EC"/>
                <w14:ligatures w14:val="none"/>
              </w:rPr>
            </w:pPr>
            <w:r w:rsidRPr="00145E17">
              <w:rPr>
                <w:rFonts w:ascii="Times New Roman" w:eastAsia="Times New Roman" w:hAnsi="Times New Roman" w:cs="Times New Roman"/>
                <w:color w:val="000000" w:themeColor="text1"/>
                <w:kern w:val="0"/>
                <w:lang w:eastAsia="es-EC"/>
                <w14:ligatures w14:val="none"/>
              </w:rPr>
              <w:t>0.9706</w:t>
            </w:r>
          </w:p>
        </w:tc>
        <w:tc>
          <w:tcPr>
            <w:tcW w:w="4380" w:type="dxa"/>
            <w:vAlign w:val="center"/>
            <w:hideMark/>
          </w:tcPr>
          <w:p w14:paraId="7BCB7EBA" w14:textId="77777777" w:rsidR="00145E17" w:rsidRPr="00145E17" w:rsidRDefault="00145E17" w:rsidP="002A441D">
            <w:pPr>
              <w:jc w:val="both"/>
              <w:rPr>
                <w:rFonts w:ascii="Times New Roman" w:eastAsia="Times New Roman" w:hAnsi="Times New Roman" w:cs="Times New Roman"/>
                <w:color w:val="000000" w:themeColor="text1"/>
                <w:kern w:val="0"/>
                <w:lang w:eastAsia="es-EC"/>
                <w14:ligatures w14:val="none"/>
              </w:rPr>
            </w:pPr>
            <w:r w:rsidRPr="00145E17">
              <w:rPr>
                <w:rFonts w:ascii="Times New Roman" w:eastAsia="Times New Roman" w:hAnsi="Times New Roman" w:cs="Times New Roman"/>
                <w:color w:val="000000" w:themeColor="text1"/>
                <w:kern w:val="0"/>
                <w:lang w:eastAsia="es-EC"/>
                <w14:ligatures w14:val="none"/>
              </w:rPr>
              <w:t>Capacidad constante de clasificación con datos discretizados.</w:t>
            </w:r>
          </w:p>
        </w:tc>
      </w:tr>
      <w:tr w:rsidR="00145E17" w:rsidRPr="00145E17" w14:paraId="2ED4A68D" w14:textId="77777777" w:rsidTr="00145E17">
        <w:tc>
          <w:tcPr>
            <w:tcW w:w="0" w:type="auto"/>
            <w:vAlign w:val="center"/>
            <w:hideMark/>
          </w:tcPr>
          <w:p w14:paraId="79348255" w14:textId="77777777" w:rsidR="00145E17" w:rsidRPr="00145E17" w:rsidRDefault="00145E17" w:rsidP="002A441D">
            <w:pPr>
              <w:jc w:val="center"/>
              <w:rPr>
                <w:rFonts w:ascii="Times New Roman" w:eastAsia="Times New Roman" w:hAnsi="Times New Roman" w:cs="Times New Roman"/>
                <w:color w:val="000000" w:themeColor="text1"/>
                <w:kern w:val="0"/>
                <w:lang w:eastAsia="es-EC"/>
                <w14:ligatures w14:val="none"/>
              </w:rPr>
            </w:pPr>
            <w:r w:rsidRPr="00145E17">
              <w:rPr>
                <w:rFonts w:ascii="Times New Roman" w:eastAsia="Times New Roman" w:hAnsi="Times New Roman" w:cs="Times New Roman"/>
                <w:color w:val="000000" w:themeColor="text1"/>
                <w:kern w:val="0"/>
                <w:lang w:eastAsia="es-EC"/>
                <w14:ligatures w14:val="none"/>
              </w:rPr>
              <w:t>SGD</w:t>
            </w:r>
          </w:p>
        </w:tc>
        <w:tc>
          <w:tcPr>
            <w:tcW w:w="1885" w:type="dxa"/>
            <w:vAlign w:val="center"/>
            <w:hideMark/>
          </w:tcPr>
          <w:p w14:paraId="6E78E3D2" w14:textId="77777777" w:rsidR="00145E17" w:rsidRPr="00145E17" w:rsidRDefault="00145E17" w:rsidP="002A441D">
            <w:pPr>
              <w:jc w:val="center"/>
              <w:rPr>
                <w:rFonts w:ascii="Times New Roman" w:eastAsia="Times New Roman" w:hAnsi="Times New Roman" w:cs="Times New Roman"/>
                <w:color w:val="000000" w:themeColor="text1"/>
                <w:kern w:val="0"/>
                <w:lang w:eastAsia="es-EC"/>
                <w14:ligatures w14:val="none"/>
              </w:rPr>
            </w:pPr>
            <w:r w:rsidRPr="00145E17">
              <w:rPr>
                <w:rFonts w:ascii="Times New Roman" w:eastAsia="Times New Roman" w:hAnsi="Times New Roman" w:cs="Times New Roman"/>
                <w:color w:val="000000" w:themeColor="text1"/>
                <w:kern w:val="0"/>
                <w:lang w:eastAsia="es-EC"/>
                <w14:ligatures w14:val="none"/>
              </w:rPr>
              <w:t>2</w:t>
            </w:r>
          </w:p>
        </w:tc>
        <w:tc>
          <w:tcPr>
            <w:tcW w:w="1276" w:type="dxa"/>
            <w:vAlign w:val="center"/>
            <w:hideMark/>
          </w:tcPr>
          <w:p w14:paraId="2EC8F3B0" w14:textId="77777777" w:rsidR="00145E17" w:rsidRPr="00145E17" w:rsidRDefault="00145E17" w:rsidP="002A441D">
            <w:pPr>
              <w:jc w:val="center"/>
              <w:rPr>
                <w:rFonts w:ascii="Times New Roman" w:eastAsia="Times New Roman" w:hAnsi="Times New Roman" w:cs="Times New Roman"/>
                <w:color w:val="000000" w:themeColor="text1"/>
                <w:kern w:val="0"/>
                <w:lang w:eastAsia="es-EC"/>
                <w14:ligatures w14:val="none"/>
              </w:rPr>
            </w:pPr>
            <w:r w:rsidRPr="00145E17">
              <w:rPr>
                <w:rFonts w:ascii="Times New Roman" w:eastAsia="Times New Roman" w:hAnsi="Times New Roman" w:cs="Times New Roman"/>
                <w:color w:val="000000" w:themeColor="text1"/>
                <w:kern w:val="0"/>
                <w:lang w:eastAsia="es-EC"/>
                <w14:ligatures w14:val="none"/>
              </w:rPr>
              <w:t>0.9706</w:t>
            </w:r>
          </w:p>
        </w:tc>
        <w:tc>
          <w:tcPr>
            <w:tcW w:w="4380" w:type="dxa"/>
            <w:vAlign w:val="center"/>
            <w:hideMark/>
          </w:tcPr>
          <w:p w14:paraId="6E397F47" w14:textId="77777777" w:rsidR="00145E17" w:rsidRPr="00145E17" w:rsidRDefault="00145E17" w:rsidP="002A441D">
            <w:pPr>
              <w:jc w:val="both"/>
              <w:rPr>
                <w:rFonts w:ascii="Times New Roman" w:eastAsia="Times New Roman" w:hAnsi="Times New Roman" w:cs="Times New Roman"/>
                <w:color w:val="000000" w:themeColor="text1"/>
                <w:kern w:val="0"/>
                <w:lang w:eastAsia="es-EC"/>
                <w14:ligatures w14:val="none"/>
              </w:rPr>
            </w:pPr>
            <w:r w:rsidRPr="00145E17">
              <w:rPr>
                <w:rFonts w:ascii="Times New Roman" w:eastAsia="Times New Roman" w:hAnsi="Times New Roman" w:cs="Times New Roman"/>
                <w:color w:val="000000" w:themeColor="text1"/>
                <w:kern w:val="0"/>
                <w:lang w:eastAsia="es-EC"/>
                <w14:ligatures w14:val="none"/>
              </w:rPr>
              <w:t>Rendimiento estable con datos discretizados.</w:t>
            </w:r>
          </w:p>
        </w:tc>
      </w:tr>
      <w:tr w:rsidR="00145E17" w:rsidRPr="00145E17" w14:paraId="1317F755" w14:textId="77777777" w:rsidTr="00145E17">
        <w:tc>
          <w:tcPr>
            <w:tcW w:w="0" w:type="auto"/>
            <w:vAlign w:val="center"/>
            <w:hideMark/>
          </w:tcPr>
          <w:p w14:paraId="2F064E75" w14:textId="77777777" w:rsidR="00145E17" w:rsidRPr="00145E17" w:rsidRDefault="00145E17" w:rsidP="002A441D">
            <w:pPr>
              <w:jc w:val="center"/>
              <w:rPr>
                <w:rFonts w:ascii="Times New Roman" w:eastAsia="Times New Roman" w:hAnsi="Times New Roman" w:cs="Times New Roman"/>
                <w:color w:val="000000" w:themeColor="text1"/>
                <w:kern w:val="0"/>
                <w:lang w:eastAsia="es-EC"/>
                <w14:ligatures w14:val="none"/>
              </w:rPr>
            </w:pPr>
            <w:r w:rsidRPr="00145E17">
              <w:rPr>
                <w:rFonts w:ascii="Times New Roman" w:eastAsia="Times New Roman" w:hAnsi="Times New Roman" w:cs="Times New Roman"/>
                <w:color w:val="000000" w:themeColor="text1"/>
                <w:kern w:val="0"/>
                <w:lang w:eastAsia="es-EC"/>
                <w14:ligatures w14:val="none"/>
              </w:rPr>
              <w:t>KNN</w:t>
            </w:r>
          </w:p>
        </w:tc>
        <w:tc>
          <w:tcPr>
            <w:tcW w:w="1885" w:type="dxa"/>
            <w:vAlign w:val="center"/>
            <w:hideMark/>
          </w:tcPr>
          <w:p w14:paraId="1FFCB32D" w14:textId="77777777" w:rsidR="00145E17" w:rsidRPr="00145E17" w:rsidRDefault="00145E17" w:rsidP="002A441D">
            <w:pPr>
              <w:jc w:val="center"/>
              <w:rPr>
                <w:rFonts w:ascii="Times New Roman" w:eastAsia="Times New Roman" w:hAnsi="Times New Roman" w:cs="Times New Roman"/>
                <w:color w:val="000000" w:themeColor="text1"/>
                <w:kern w:val="0"/>
                <w:lang w:eastAsia="es-EC"/>
                <w14:ligatures w14:val="none"/>
              </w:rPr>
            </w:pPr>
            <w:r w:rsidRPr="00145E17">
              <w:rPr>
                <w:rFonts w:ascii="Times New Roman" w:eastAsia="Times New Roman" w:hAnsi="Times New Roman" w:cs="Times New Roman"/>
                <w:color w:val="000000" w:themeColor="text1"/>
                <w:kern w:val="0"/>
                <w:lang w:eastAsia="es-EC"/>
                <w14:ligatures w14:val="none"/>
              </w:rPr>
              <w:t>10</w:t>
            </w:r>
          </w:p>
        </w:tc>
        <w:tc>
          <w:tcPr>
            <w:tcW w:w="1276" w:type="dxa"/>
            <w:vAlign w:val="center"/>
            <w:hideMark/>
          </w:tcPr>
          <w:p w14:paraId="3C728291" w14:textId="77777777" w:rsidR="00145E17" w:rsidRPr="00145E17" w:rsidRDefault="00145E17" w:rsidP="002A441D">
            <w:pPr>
              <w:jc w:val="center"/>
              <w:rPr>
                <w:rFonts w:ascii="Times New Roman" w:eastAsia="Times New Roman" w:hAnsi="Times New Roman" w:cs="Times New Roman"/>
                <w:color w:val="000000" w:themeColor="text1"/>
                <w:kern w:val="0"/>
                <w:lang w:eastAsia="es-EC"/>
                <w14:ligatures w14:val="none"/>
              </w:rPr>
            </w:pPr>
            <w:r w:rsidRPr="00145E17">
              <w:rPr>
                <w:rFonts w:ascii="Times New Roman" w:eastAsia="Times New Roman" w:hAnsi="Times New Roman" w:cs="Times New Roman"/>
                <w:color w:val="000000" w:themeColor="text1"/>
                <w:kern w:val="0"/>
                <w:lang w:eastAsia="es-EC"/>
                <w14:ligatures w14:val="none"/>
              </w:rPr>
              <w:t>0.9604</w:t>
            </w:r>
          </w:p>
        </w:tc>
        <w:tc>
          <w:tcPr>
            <w:tcW w:w="4380" w:type="dxa"/>
            <w:vAlign w:val="center"/>
            <w:hideMark/>
          </w:tcPr>
          <w:p w14:paraId="1007B784" w14:textId="77777777" w:rsidR="00145E17" w:rsidRPr="00145E17" w:rsidRDefault="00145E17" w:rsidP="002A441D">
            <w:pPr>
              <w:jc w:val="both"/>
              <w:rPr>
                <w:rFonts w:ascii="Times New Roman" w:eastAsia="Times New Roman" w:hAnsi="Times New Roman" w:cs="Times New Roman"/>
                <w:color w:val="000000" w:themeColor="text1"/>
                <w:kern w:val="0"/>
                <w:lang w:eastAsia="es-EC"/>
                <w14:ligatures w14:val="none"/>
              </w:rPr>
            </w:pPr>
            <w:r w:rsidRPr="00145E17">
              <w:rPr>
                <w:rFonts w:ascii="Times New Roman" w:eastAsia="Times New Roman" w:hAnsi="Times New Roman" w:cs="Times New Roman"/>
                <w:color w:val="000000" w:themeColor="text1"/>
                <w:kern w:val="0"/>
                <w:lang w:eastAsia="es-EC"/>
                <w14:ligatures w14:val="none"/>
              </w:rPr>
              <w:t>Disminución en precisión, discretización afecta su rendimiento.</w:t>
            </w:r>
          </w:p>
        </w:tc>
      </w:tr>
      <w:tr w:rsidR="00145E17" w:rsidRPr="00145E17" w14:paraId="751303B7" w14:textId="77777777" w:rsidTr="00145E17">
        <w:tc>
          <w:tcPr>
            <w:tcW w:w="0" w:type="auto"/>
            <w:vAlign w:val="center"/>
            <w:hideMark/>
          </w:tcPr>
          <w:p w14:paraId="19782A15" w14:textId="77777777" w:rsidR="00145E17" w:rsidRPr="00145E17" w:rsidRDefault="00145E17" w:rsidP="002A441D">
            <w:pPr>
              <w:jc w:val="center"/>
              <w:rPr>
                <w:rFonts w:ascii="Times New Roman" w:eastAsia="Times New Roman" w:hAnsi="Times New Roman" w:cs="Times New Roman"/>
                <w:color w:val="000000" w:themeColor="text1"/>
                <w:kern w:val="0"/>
                <w:lang w:eastAsia="es-EC"/>
                <w14:ligatures w14:val="none"/>
              </w:rPr>
            </w:pPr>
            <w:proofErr w:type="spellStart"/>
            <w:r w:rsidRPr="00145E17">
              <w:rPr>
                <w:rFonts w:ascii="Times New Roman" w:eastAsia="Times New Roman" w:hAnsi="Times New Roman" w:cs="Times New Roman"/>
                <w:color w:val="000000" w:themeColor="text1"/>
                <w:kern w:val="0"/>
                <w:lang w:eastAsia="es-EC"/>
                <w14:ligatures w14:val="none"/>
              </w:rPr>
              <w:t>Decision</w:t>
            </w:r>
            <w:proofErr w:type="spellEnd"/>
            <w:r w:rsidRPr="00145E17">
              <w:rPr>
                <w:rFonts w:ascii="Times New Roman" w:eastAsia="Times New Roman" w:hAnsi="Times New Roman" w:cs="Times New Roman"/>
                <w:color w:val="000000" w:themeColor="text1"/>
                <w:kern w:val="0"/>
                <w:lang w:eastAsia="es-EC"/>
                <w14:ligatures w14:val="none"/>
              </w:rPr>
              <w:t xml:space="preserve"> </w:t>
            </w:r>
            <w:proofErr w:type="spellStart"/>
            <w:r w:rsidRPr="00145E17">
              <w:rPr>
                <w:rFonts w:ascii="Times New Roman" w:eastAsia="Times New Roman" w:hAnsi="Times New Roman" w:cs="Times New Roman"/>
                <w:color w:val="000000" w:themeColor="text1"/>
                <w:kern w:val="0"/>
                <w:lang w:eastAsia="es-EC"/>
                <w14:ligatures w14:val="none"/>
              </w:rPr>
              <w:t>Tree</w:t>
            </w:r>
            <w:proofErr w:type="spellEnd"/>
          </w:p>
        </w:tc>
        <w:tc>
          <w:tcPr>
            <w:tcW w:w="1885" w:type="dxa"/>
            <w:vAlign w:val="center"/>
            <w:hideMark/>
          </w:tcPr>
          <w:p w14:paraId="31F335EE" w14:textId="77777777" w:rsidR="00145E17" w:rsidRPr="00145E17" w:rsidRDefault="00145E17" w:rsidP="002A441D">
            <w:pPr>
              <w:jc w:val="center"/>
              <w:rPr>
                <w:rFonts w:ascii="Times New Roman" w:eastAsia="Times New Roman" w:hAnsi="Times New Roman" w:cs="Times New Roman"/>
                <w:color w:val="000000" w:themeColor="text1"/>
                <w:kern w:val="0"/>
                <w:lang w:eastAsia="es-EC"/>
                <w14:ligatures w14:val="none"/>
              </w:rPr>
            </w:pPr>
            <w:r w:rsidRPr="00145E17">
              <w:rPr>
                <w:rFonts w:ascii="Times New Roman" w:eastAsia="Times New Roman" w:hAnsi="Times New Roman" w:cs="Times New Roman"/>
                <w:color w:val="000000" w:themeColor="text1"/>
                <w:kern w:val="0"/>
                <w:lang w:eastAsia="es-EC"/>
                <w14:ligatures w14:val="none"/>
              </w:rPr>
              <w:t>12</w:t>
            </w:r>
          </w:p>
        </w:tc>
        <w:tc>
          <w:tcPr>
            <w:tcW w:w="1276" w:type="dxa"/>
            <w:vAlign w:val="center"/>
            <w:hideMark/>
          </w:tcPr>
          <w:p w14:paraId="5A68BE2E" w14:textId="77777777" w:rsidR="00145E17" w:rsidRPr="00145E17" w:rsidRDefault="00145E17" w:rsidP="002A441D">
            <w:pPr>
              <w:jc w:val="center"/>
              <w:rPr>
                <w:rFonts w:ascii="Times New Roman" w:eastAsia="Times New Roman" w:hAnsi="Times New Roman" w:cs="Times New Roman"/>
                <w:color w:val="000000" w:themeColor="text1"/>
                <w:kern w:val="0"/>
                <w:lang w:eastAsia="es-EC"/>
                <w14:ligatures w14:val="none"/>
              </w:rPr>
            </w:pPr>
            <w:r w:rsidRPr="00145E17">
              <w:rPr>
                <w:rFonts w:ascii="Times New Roman" w:eastAsia="Times New Roman" w:hAnsi="Times New Roman" w:cs="Times New Roman"/>
                <w:color w:val="000000" w:themeColor="text1"/>
                <w:kern w:val="0"/>
                <w:lang w:eastAsia="es-EC"/>
                <w14:ligatures w14:val="none"/>
              </w:rPr>
              <w:t>0.9655</w:t>
            </w:r>
          </w:p>
        </w:tc>
        <w:tc>
          <w:tcPr>
            <w:tcW w:w="4380" w:type="dxa"/>
            <w:vAlign w:val="center"/>
            <w:hideMark/>
          </w:tcPr>
          <w:p w14:paraId="7F54D8ED" w14:textId="77777777" w:rsidR="00145E17" w:rsidRPr="00145E17" w:rsidRDefault="00145E17" w:rsidP="002A441D">
            <w:pPr>
              <w:jc w:val="both"/>
              <w:rPr>
                <w:rFonts w:ascii="Times New Roman" w:eastAsia="Times New Roman" w:hAnsi="Times New Roman" w:cs="Times New Roman"/>
                <w:color w:val="000000" w:themeColor="text1"/>
                <w:kern w:val="0"/>
                <w:lang w:eastAsia="es-EC"/>
                <w14:ligatures w14:val="none"/>
              </w:rPr>
            </w:pPr>
            <w:r w:rsidRPr="00145E17">
              <w:rPr>
                <w:rFonts w:ascii="Times New Roman" w:eastAsia="Times New Roman" w:hAnsi="Times New Roman" w:cs="Times New Roman"/>
                <w:color w:val="000000" w:themeColor="text1"/>
                <w:kern w:val="0"/>
                <w:lang w:eastAsia="es-EC"/>
                <w14:ligatures w14:val="none"/>
              </w:rPr>
              <w:t>Mantiene un rendimiento sólido con datos discretizados.</w:t>
            </w:r>
          </w:p>
        </w:tc>
      </w:tr>
      <w:tr w:rsidR="00145E17" w:rsidRPr="00145E17" w14:paraId="38EE5CDC" w14:textId="77777777" w:rsidTr="00145E17">
        <w:tc>
          <w:tcPr>
            <w:tcW w:w="0" w:type="auto"/>
            <w:vAlign w:val="center"/>
            <w:hideMark/>
          </w:tcPr>
          <w:p w14:paraId="75827AFD" w14:textId="77777777" w:rsidR="00145E17" w:rsidRPr="00145E17" w:rsidRDefault="00145E17" w:rsidP="002A441D">
            <w:pPr>
              <w:jc w:val="center"/>
              <w:rPr>
                <w:rFonts w:ascii="Times New Roman" w:eastAsia="Times New Roman" w:hAnsi="Times New Roman" w:cs="Times New Roman"/>
                <w:color w:val="000000" w:themeColor="text1"/>
                <w:kern w:val="0"/>
                <w:lang w:eastAsia="es-EC"/>
                <w14:ligatures w14:val="none"/>
              </w:rPr>
            </w:pPr>
            <w:proofErr w:type="spellStart"/>
            <w:r w:rsidRPr="00145E17">
              <w:rPr>
                <w:rFonts w:ascii="Times New Roman" w:eastAsia="Times New Roman" w:hAnsi="Times New Roman" w:cs="Times New Roman"/>
                <w:color w:val="000000" w:themeColor="text1"/>
                <w:kern w:val="0"/>
                <w:lang w:eastAsia="es-EC"/>
                <w14:ligatures w14:val="none"/>
              </w:rPr>
              <w:t>Random</w:t>
            </w:r>
            <w:proofErr w:type="spellEnd"/>
            <w:r w:rsidRPr="00145E17">
              <w:rPr>
                <w:rFonts w:ascii="Times New Roman" w:eastAsia="Times New Roman" w:hAnsi="Times New Roman" w:cs="Times New Roman"/>
                <w:color w:val="000000" w:themeColor="text1"/>
                <w:kern w:val="0"/>
                <w:lang w:eastAsia="es-EC"/>
                <w14:ligatures w14:val="none"/>
              </w:rPr>
              <w:t xml:space="preserve"> Forest</w:t>
            </w:r>
          </w:p>
        </w:tc>
        <w:tc>
          <w:tcPr>
            <w:tcW w:w="1885" w:type="dxa"/>
            <w:vAlign w:val="center"/>
            <w:hideMark/>
          </w:tcPr>
          <w:p w14:paraId="29B53153" w14:textId="77777777" w:rsidR="00145E17" w:rsidRPr="00145E17" w:rsidRDefault="00145E17" w:rsidP="002A441D">
            <w:pPr>
              <w:jc w:val="center"/>
              <w:rPr>
                <w:rFonts w:ascii="Times New Roman" w:eastAsia="Times New Roman" w:hAnsi="Times New Roman" w:cs="Times New Roman"/>
                <w:color w:val="000000" w:themeColor="text1"/>
                <w:kern w:val="0"/>
                <w:lang w:eastAsia="es-EC"/>
                <w14:ligatures w14:val="none"/>
              </w:rPr>
            </w:pPr>
            <w:r w:rsidRPr="00145E17">
              <w:rPr>
                <w:rFonts w:ascii="Times New Roman" w:eastAsia="Times New Roman" w:hAnsi="Times New Roman" w:cs="Times New Roman"/>
                <w:color w:val="000000" w:themeColor="text1"/>
                <w:kern w:val="0"/>
                <w:lang w:eastAsia="es-EC"/>
                <w14:ligatures w14:val="none"/>
              </w:rPr>
              <w:t>18</w:t>
            </w:r>
          </w:p>
        </w:tc>
        <w:tc>
          <w:tcPr>
            <w:tcW w:w="1276" w:type="dxa"/>
            <w:vAlign w:val="center"/>
            <w:hideMark/>
          </w:tcPr>
          <w:p w14:paraId="273208E8" w14:textId="77777777" w:rsidR="00145E17" w:rsidRPr="00145E17" w:rsidRDefault="00145E17" w:rsidP="002A441D">
            <w:pPr>
              <w:jc w:val="center"/>
              <w:rPr>
                <w:rFonts w:ascii="Times New Roman" w:eastAsia="Times New Roman" w:hAnsi="Times New Roman" w:cs="Times New Roman"/>
                <w:color w:val="000000" w:themeColor="text1"/>
                <w:kern w:val="0"/>
                <w:lang w:eastAsia="es-EC"/>
                <w14:ligatures w14:val="none"/>
              </w:rPr>
            </w:pPr>
            <w:r w:rsidRPr="00145E17">
              <w:rPr>
                <w:rFonts w:ascii="Times New Roman" w:eastAsia="Times New Roman" w:hAnsi="Times New Roman" w:cs="Times New Roman"/>
                <w:color w:val="000000" w:themeColor="text1"/>
                <w:kern w:val="0"/>
                <w:lang w:eastAsia="es-EC"/>
                <w14:ligatures w14:val="none"/>
              </w:rPr>
              <w:t>0.9693</w:t>
            </w:r>
          </w:p>
        </w:tc>
        <w:tc>
          <w:tcPr>
            <w:tcW w:w="4380" w:type="dxa"/>
            <w:vAlign w:val="center"/>
            <w:hideMark/>
          </w:tcPr>
          <w:p w14:paraId="458C7842" w14:textId="77777777" w:rsidR="00145E17" w:rsidRPr="00145E17" w:rsidRDefault="00145E17" w:rsidP="00752993">
            <w:pPr>
              <w:keepNext/>
              <w:jc w:val="both"/>
              <w:rPr>
                <w:rFonts w:ascii="Times New Roman" w:eastAsia="Times New Roman" w:hAnsi="Times New Roman" w:cs="Times New Roman"/>
                <w:color w:val="000000" w:themeColor="text1"/>
                <w:kern w:val="0"/>
                <w:lang w:eastAsia="es-EC"/>
                <w14:ligatures w14:val="none"/>
              </w:rPr>
            </w:pPr>
            <w:r w:rsidRPr="00145E17">
              <w:rPr>
                <w:rFonts w:ascii="Times New Roman" w:eastAsia="Times New Roman" w:hAnsi="Times New Roman" w:cs="Times New Roman"/>
                <w:color w:val="000000" w:themeColor="text1"/>
                <w:kern w:val="0"/>
                <w:lang w:eastAsia="es-EC"/>
                <w14:ligatures w14:val="none"/>
              </w:rPr>
              <w:t>Robustez destacada con datos discretizados.</w:t>
            </w:r>
          </w:p>
        </w:tc>
      </w:tr>
    </w:tbl>
    <w:p w14:paraId="0B46E769" w14:textId="6DE9009D" w:rsidR="00145E17" w:rsidRPr="00752993" w:rsidRDefault="00752993" w:rsidP="00752993">
      <w:pPr>
        <w:pStyle w:val="Descripcin"/>
        <w:rPr>
          <w:rFonts w:ascii="Times New Roman" w:hAnsi="Times New Roman" w:cs="Times New Roman"/>
          <w:color w:val="000000" w:themeColor="text1"/>
          <w:sz w:val="28"/>
          <w:szCs w:val="28"/>
        </w:rPr>
      </w:pPr>
      <w:r w:rsidRPr="00752993">
        <w:rPr>
          <w:rFonts w:ascii="Times New Roman" w:hAnsi="Times New Roman" w:cs="Times New Roman"/>
          <w:b/>
          <w:bCs/>
          <w:color w:val="000000" w:themeColor="text1"/>
          <w:sz w:val="20"/>
          <w:szCs w:val="20"/>
        </w:rPr>
        <w:t xml:space="preserve">Tabla </w:t>
      </w:r>
      <w:r w:rsidR="009864B0">
        <w:rPr>
          <w:rFonts w:ascii="Times New Roman" w:hAnsi="Times New Roman" w:cs="Times New Roman"/>
          <w:b/>
          <w:bCs/>
          <w:color w:val="000000" w:themeColor="text1"/>
          <w:sz w:val="20"/>
          <w:szCs w:val="20"/>
        </w:rPr>
        <w:fldChar w:fldCharType="begin"/>
      </w:r>
      <w:r w:rsidR="009864B0">
        <w:rPr>
          <w:rFonts w:ascii="Times New Roman" w:hAnsi="Times New Roman" w:cs="Times New Roman"/>
          <w:b/>
          <w:bCs/>
          <w:color w:val="000000" w:themeColor="text1"/>
          <w:sz w:val="20"/>
          <w:szCs w:val="20"/>
        </w:rPr>
        <w:instrText xml:space="preserve"> SEQ Tabla \* ARABIC </w:instrText>
      </w:r>
      <w:r w:rsidR="009864B0">
        <w:rPr>
          <w:rFonts w:ascii="Times New Roman" w:hAnsi="Times New Roman" w:cs="Times New Roman"/>
          <w:b/>
          <w:bCs/>
          <w:color w:val="000000" w:themeColor="text1"/>
          <w:sz w:val="20"/>
          <w:szCs w:val="20"/>
        </w:rPr>
        <w:fldChar w:fldCharType="separate"/>
      </w:r>
      <w:r w:rsidR="009864B0">
        <w:rPr>
          <w:rFonts w:ascii="Times New Roman" w:hAnsi="Times New Roman" w:cs="Times New Roman"/>
          <w:b/>
          <w:bCs/>
          <w:noProof/>
          <w:color w:val="000000" w:themeColor="text1"/>
          <w:sz w:val="20"/>
          <w:szCs w:val="20"/>
        </w:rPr>
        <w:t>7</w:t>
      </w:r>
      <w:r w:rsidR="009864B0">
        <w:rPr>
          <w:rFonts w:ascii="Times New Roman" w:hAnsi="Times New Roman" w:cs="Times New Roman"/>
          <w:b/>
          <w:bCs/>
          <w:color w:val="000000" w:themeColor="text1"/>
          <w:sz w:val="20"/>
          <w:szCs w:val="20"/>
        </w:rPr>
        <w:fldChar w:fldCharType="end"/>
      </w:r>
      <w:r w:rsidRPr="00752993">
        <w:rPr>
          <w:rFonts w:ascii="Times New Roman" w:hAnsi="Times New Roman" w:cs="Times New Roman"/>
          <w:color w:val="000000" w:themeColor="text1"/>
          <w:sz w:val="20"/>
          <w:szCs w:val="20"/>
        </w:rPr>
        <w:t xml:space="preserve"> Resultados de los algoritmos con los datos discretizados</w:t>
      </w:r>
    </w:p>
    <w:p w14:paraId="6B2AC2B0" w14:textId="7823D7D8" w:rsidR="001C3A98" w:rsidRDefault="001C3A98" w:rsidP="00C37BDA">
      <w:pPr>
        <w:spacing w:line="276" w:lineRule="auto"/>
        <w:jc w:val="both"/>
        <w:rPr>
          <w:rFonts w:ascii="Times New Roman" w:hAnsi="Times New Roman" w:cs="Times New Roman"/>
          <w:b/>
          <w:bCs/>
          <w:sz w:val="24"/>
          <w:szCs w:val="24"/>
          <w:lang w:val="es-MX"/>
        </w:rPr>
      </w:pPr>
      <w:r w:rsidRPr="00330F6A">
        <w:rPr>
          <w:rFonts w:ascii="Times New Roman" w:hAnsi="Times New Roman" w:cs="Times New Roman"/>
          <w:b/>
          <w:bCs/>
          <w:sz w:val="24"/>
          <w:szCs w:val="24"/>
          <w:lang w:val="es-MX"/>
        </w:rPr>
        <w:t>Conclusiones</w:t>
      </w:r>
    </w:p>
    <w:p w14:paraId="4644D359" w14:textId="5E23F5A9" w:rsidR="006A743E" w:rsidRPr="006A743E" w:rsidRDefault="006A743E" w:rsidP="006A743E">
      <w:pPr>
        <w:spacing w:line="276" w:lineRule="auto"/>
        <w:jc w:val="both"/>
        <w:rPr>
          <w:rFonts w:ascii="Times New Roman" w:hAnsi="Times New Roman" w:cs="Times New Roman"/>
          <w:sz w:val="24"/>
          <w:szCs w:val="24"/>
          <w:lang w:val="es-MX"/>
        </w:rPr>
      </w:pPr>
      <w:r w:rsidRPr="006A743E">
        <w:rPr>
          <w:rFonts w:ascii="Times New Roman" w:hAnsi="Times New Roman" w:cs="Times New Roman"/>
          <w:sz w:val="24"/>
          <w:szCs w:val="24"/>
          <w:lang w:val="es-MX"/>
        </w:rPr>
        <w:lastRenderedPageBreak/>
        <w:t xml:space="preserve">Basándonos en los resultados proporcionados y considerando un equilibrio entre rendimiento y complejidad del modelo, el </w:t>
      </w:r>
      <w:proofErr w:type="spellStart"/>
      <w:r w:rsidRPr="006A743E">
        <w:rPr>
          <w:rFonts w:ascii="Times New Roman" w:hAnsi="Times New Roman" w:cs="Times New Roman"/>
          <w:sz w:val="24"/>
          <w:szCs w:val="24"/>
          <w:lang w:val="es-MX"/>
        </w:rPr>
        <w:t>LinearSVC</w:t>
      </w:r>
      <w:proofErr w:type="spellEnd"/>
      <w:r w:rsidRPr="006A743E">
        <w:rPr>
          <w:rFonts w:ascii="Times New Roman" w:hAnsi="Times New Roman" w:cs="Times New Roman"/>
          <w:sz w:val="24"/>
          <w:szCs w:val="24"/>
          <w:lang w:val="es-MX"/>
        </w:rPr>
        <w:t xml:space="preserve"> con datos normalizados y 2 estimadores podría considerarse como la mejor opción. </w:t>
      </w:r>
      <w:proofErr w:type="spellStart"/>
      <w:r w:rsidRPr="006A743E">
        <w:rPr>
          <w:rFonts w:ascii="Times New Roman" w:hAnsi="Times New Roman" w:cs="Times New Roman"/>
          <w:sz w:val="24"/>
          <w:szCs w:val="24"/>
          <w:lang w:val="es-MX"/>
        </w:rPr>
        <w:t>Ofrec</w:t>
      </w:r>
      <w:r>
        <w:rPr>
          <w:rFonts w:ascii="Times New Roman" w:hAnsi="Times New Roman" w:cs="Times New Roman"/>
          <w:sz w:val="24"/>
          <w:szCs w:val="24"/>
          <w:lang w:val="es-MX"/>
        </w:rPr>
        <w:t>iendonos</w:t>
      </w:r>
      <w:proofErr w:type="spellEnd"/>
      <w:r w:rsidRPr="006A743E">
        <w:rPr>
          <w:rFonts w:ascii="Times New Roman" w:hAnsi="Times New Roman" w:cs="Times New Roman"/>
          <w:sz w:val="24"/>
          <w:szCs w:val="24"/>
          <w:lang w:val="es-MX"/>
        </w:rPr>
        <w:t xml:space="preserve"> un rendimiento sólido en diferentes condiciones y utiliza un número moderado de estimadores, lo que ayuda a evitar la complejidad excesiva del modelo. </w:t>
      </w:r>
    </w:p>
    <w:p w14:paraId="30FF05E3" w14:textId="5F145ABC" w:rsidR="005D2B62" w:rsidRDefault="005D2B62" w:rsidP="005D2B62">
      <w:pP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Estrategia </w:t>
      </w:r>
      <w:proofErr w:type="spellStart"/>
      <w:r>
        <w:rPr>
          <w:rFonts w:ascii="Times New Roman" w:hAnsi="Times New Roman" w:cs="Times New Roman"/>
          <w:b/>
          <w:bCs/>
          <w:sz w:val="24"/>
          <w:szCs w:val="24"/>
          <w:lang w:val="es-MX"/>
        </w:rPr>
        <w:t>Boosting</w:t>
      </w:r>
      <w:proofErr w:type="spellEnd"/>
    </w:p>
    <w:p w14:paraId="492CB306" w14:textId="14B4FBB7" w:rsidR="00AC38BE" w:rsidRPr="00AC38BE" w:rsidRDefault="00AC38BE" w:rsidP="00AC38BE">
      <w:pPr>
        <w:spacing w:line="276" w:lineRule="auto"/>
        <w:jc w:val="both"/>
        <w:rPr>
          <w:rFonts w:ascii="Times New Roman" w:hAnsi="Times New Roman" w:cs="Times New Roman"/>
          <w:sz w:val="24"/>
          <w:szCs w:val="24"/>
          <w:lang w:val="es-MX"/>
        </w:rPr>
      </w:pPr>
      <w:r w:rsidRPr="00AC38BE">
        <w:rPr>
          <w:rFonts w:ascii="Times New Roman" w:hAnsi="Times New Roman" w:cs="Times New Roman"/>
          <w:sz w:val="24"/>
          <w:szCs w:val="24"/>
          <w:lang w:val="es-MX"/>
        </w:rPr>
        <w:t xml:space="preserve">La estrategia de </w:t>
      </w:r>
      <w:proofErr w:type="spellStart"/>
      <w:r w:rsidRPr="00AC38BE">
        <w:rPr>
          <w:rFonts w:ascii="Times New Roman" w:hAnsi="Times New Roman" w:cs="Times New Roman"/>
          <w:sz w:val="24"/>
          <w:szCs w:val="24"/>
          <w:lang w:val="es-MX"/>
        </w:rPr>
        <w:t>boosting</w:t>
      </w:r>
      <w:proofErr w:type="spellEnd"/>
      <w:r w:rsidRPr="00AC38BE">
        <w:rPr>
          <w:rFonts w:ascii="Times New Roman" w:hAnsi="Times New Roman" w:cs="Times New Roman"/>
          <w:sz w:val="24"/>
          <w:szCs w:val="24"/>
          <w:lang w:val="es-MX"/>
        </w:rPr>
        <w:t xml:space="preserve"> en aprendizaje automático mejora la precisión del modelo combinando múltiples modelos más débiles. Iterativamente, se enfoca en corregir los errores de los modelos anteriores al asignarles pesos según su desempeño. Este enfoque mejora significativamente la capacidad del modelo para capturar patrones complejos, logrando así un rendimiento más sólido. Ejemplos comunes de algoritmos de </w:t>
      </w:r>
      <w:proofErr w:type="spellStart"/>
      <w:r w:rsidRPr="00AC38BE">
        <w:rPr>
          <w:rFonts w:ascii="Times New Roman" w:hAnsi="Times New Roman" w:cs="Times New Roman"/>
          <w:sz w:val="24"/>
          <w:szCs w:val="24"/>
          <w:lang w:val="es-MX"/>
        </w:rPr>
        <w:t>boosting</w:t>
      </w:r>
      <w:proofErr w:type="spellEnd"/>
      <w:r w:rsidRPr="00AC38BE">
        <w:rPr>
          <w:rFonts w:ascii="Times New Roman" w:hAnsi="Times New Roman" w:cs="Times New Roman"/>
          <w:sz w:val="24"/>
          <w:szCs w:val="24"/>
          <w:lang w:val="es-MX"/>
        </w:rPr>
        <w:t xml:space="preserve"> incluyen </w:t>
      </w:r>
      <w:proofErr w:type="spellStart"/>
      <w:r w:rsidRPr="00AC38BE">
        <w:rPr>
          <w:rFonts w:ascii="Times New Roman" w:hAnsi="Times New Roman" w:cs="Times New Roman"/>
          <w:sz w:val="24"/>
          <w:szCs w:val="24"/>
          <w:lang w:val="es-MX"/>
        </w:rPr>
        <w:t>AdaBoost</w:t>
      </w:r>
      <w:proofErr w:type="spellEnd"/>
      <w:r w:rsidRPr="00AC38BE">
        <w:rPr>
          <w:rFonts w:ascii="Times New Roman" w:hAnsi="Times New Roman" w:cs="Times New Roman"/>
          <w:sz w:val="24"/>
          <w:szCs w:val="24"/>
          <w:lang w:val="es-MX"/>
        </w:rPr>
        <w:t xml:space="preserve"> y </w:t>
      </w:r>
      <w:proofErr w:type="spellStart"/>
      <w:r w:rsidRPr="00AC38BE">
        <w:rPr>
          <w:rFonts w:ascii="Times New Roman" w:hAnsi="Times New Roman" w:cs="Times New Roman"/>
          <w:sz w:val="24"/>
          <w:szCs w:val="24"/>
          <w:lang w:val="es-MX"/>
        </w:rPr>
        <w:t>Gradient</w:t>
      </w:r>
      <w:proofErr w:type="spellEnd"/>
      <w:r w:rsidRPr="00AC38BE">
        <w:rPr>
          <w:rFonts w:ascii="Times New Roman" w:hAnsi="Times New Roman" w:cs="Times New Roman"/>
          <w:sz w:val="24"/>
          <w:szCs w:val="24"/>
          <w:lang w:val="es-MX"/>
        </w:rPr>
        <w:t xml:space="preserve"> </w:t>
      </w:r>
      <w:proofErr w:type="spellStart"/>
      <w:r w:rsidRPr="00AC38BE">
        <w:rPr>
          <w:rFonts w:ascii="Times New Roman" w:hAnsi="Times New Roman" w:cs="Times New Roman"/>
          <w:sz w:val="24"/>
          <w:szCs w:val="24"/>
          <w:lang w:val="es-MX"/>
        </w:rPr>
        <w:t>Boosting</w:t>
      </w:r>
      <w:proofErr w:type="spellEnd"/>
      <w:r>
        <w:rPr>
          <w:rFonts w:ascii="Times New Roman" w:hAnsi="Times New Roman" w:cs="Times New Roman"/>
          <w:sz w:val="24"/>
          <w:szCs w:val="24"/>
          <w:lang w:val="es-MX"/>
        </w:rPr>
        <w:t xml:space="preserve"> los cuales son los que vamos a usar para la evaluación de los datos.</w:t>
      </w:r>
    </w:p>
    <w:p w14:paraId="360D1DF6" w14:textId="77777777" w:rsidR="00F87652" w:rsidRDefault="00CA5660" w:rsidP="00F87652">
      <w:pPr>
        <w:keepNext/>
      </w:pPr>
      <w:r>
        <w:rPr>
          <w:noProof/>
        </w:rPr>
        <w:drawing>
          <wp:inline distT="0" distB="0" distL="0" distR="0" wp14:anchorId="2C968ED5" wp14:editId="0B72EFF6">
            <wp:extent cx="5943600" cy="3072130"/>
            <wp:effectExtent l="0" t="0" r="0" b="0"/>
            <wp:docPr id="466782069" name="Imagen 466782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82069" name=""/>
                    <pic:cNvPicPr/>
                  </pic:nvPicPr>
                  <pic:blipFill>
                    <a:blip r:embed="rId16"/>
                    <a:stretch>
                      <a:fillRect/>
                    </a:stretch>
                  </pic:blipFill>
                  <pic:spPr>
                    <a:xfrm>
                      <a:off x="0" y="0"/>
                      <a:ext cx="5943600" cy="3072130"/>
                    </a:xfrm>
                    <a:prstGeom prst="rect">
                      <a:avLst/>
                    </a:prstGeom>
                  </pic:spPr>
                </pic:pic>
              </a:graphicData>
            </a:graphic>
          </wp:inline>
        </w:drawing>
      </w:r>
    </w:p>
    <w:p w14:paraId="27791339" w14:textId="2A39AB32" w:rsidR="00CA5660" w:rsidRPr="00F87652" w:rsidRDefault="00F87652" w:rsidP="00F87652">
      <w:pPr>
        <w:pStyle w:val="Descripcin"/>
        <w:rPr>
          <w:rFonts w:ascii="Times New Roman" w:hAnsi="Times New Roman" w:cs="Times New Roman"/>
          <w:b/>
          <w:bCs/>
          <w:color w:val="auto"/>
          <w:sz w:val="28"/>
          <w:szCs w:val="28"/>
          <w:lang w:val="es-MX"/>
        </w:rPr>
      </w:pPr>
      <w:r w:rsidRPr="00F87652">
        <w:rPr>
          <w:rFonts w:ascii="Times New Roman" w:hAnsi="Times New Roman" w:cs="Times New Roman"/>
          <w:b/>
          <w:bCs/>
          <w:color w:val="auto"/>
          <w:sz w:val="20"/>
          <w:szCs w:val="20"/>
        </w:rPr>
        <w:t xml:space="preserve">Figura </w:t>
      </w:r>
      <w:r w:rsidRPr="00F87652">
        <w:rPr>
          <w:rFonts w:ascii="Times New Roman" w:hAnsi="Times New Roman" w:cs="Times New Roman"/>
          <w:b/>
          <w:bCs/>
          <w:color w:val="auto"/>
          <w:sz w:val="20"/>
          <w:szCs w:val="20"/>
        </w:rPr>
        <w:fldChar w:fldCharType="begin"/>
      </w:r>
      <w:r w:rsidRPr="00F87652">
        <w:rPr>
          <w:rFonts w:ascii="Times New Roman" w:hAnsi="Times New Roman" w:cs="Times New Roman"/>
          <w:b/>
          <w:bCs/>
          <w:color w:val="auto"/>
          <w:sz w:val="20"/>
          <w:szCs w:val="20"/>
        </w:rPr>
        <w:instrText xml:space="preserve"> SEQ Figura \* ARABIC </w:instrText>
      </w:r>
      <w:r w:rsidR="00EF443C">
        <w:rPr>
          <w:rFonts w:ascii="Times New Roman" w:hAnsi="Times New Roman" w:cs="Times New Roman"/>
          <w:b/>
          <w:bCs/>
          <w:color w:val="auto"/>
          <w:sz w:val="20"/>
          <w:szCs w:val="20"/>
        </w:rPr>
        <w:fldChar w:fldCharType="separate"/>
      </w:r>
      <w:r w:rsidRPr="00F87652">
        <w:rPr>
          <w:rFonts w:ascii="Times New Roman" w:hAnsi="Times New Roman" w:cs="Times New Roman"/>
          <w:b/>
          <w:bCs/>
          <w:color w:val="auto"/>
          <w:sz w:val="20"/>
          <w:szCs w:val="20"/>
        </w:rPr>
        <w:fldChar w:fldCharType="end"/>
      </w:r>
      <w:r w:rsidRPr="00F87652">
        <w:rPr>
          <w:rFonts w:ascii="Times New Roman" w:hAnsi="Times New Roman" w:cs="Times New Roman"/>
          <w:color w:val="auto"/>
          <w:sz w:val="20"/>
          <w:szCs w:val="20"/>
        </w:rPr>
        <w:t xml:space="preserve"> Modelo </w:t>
      </w:r>
      <w:proofErr w:type="spellStart"/>
      <w:r w:rsidRPr="00F87652">
        <w:rPr>
          <w:rFonts w:ascii="Times New Roman" w:hAnsi="Times New Roman" w:cs="Times New Roman"/>
          <w:color w:val="auto"/>
          <w:sz w:val="20"/>
          <w:szCs w:val="20"/>
        </w:rPr>
        <w:t>Boosting</w:t>
      </w:r>
      <w:proofErr w:type="spellEnd"/>
    </w:p>
    <w:p w14:paraId="0016E8F5" w14:textId="1FFF36D7" w:rsidR="00CA5660" w:rsidRDefault="00B10924" w:rsidP="005D2B62">
      <w:pPr>
        <w:rPr>
          <w:rFonts w:ascii="Times New Roman" w:hAnsi="Times New Roman" w:cs="Times New Roman"/>
          <w:b/>
          <w:bCs/>
          <w:sz w:val="24"/>
          <w:szCs w:val="24"/>
          <w:lang w:val="es-MX"/>
        </w:rPr>
      </w:pPr>
      <w:r>
        <w:rPr>
          <w:rFonts w:ascii="Times New Roman" w:hAnsi="Times New Roman" w:cs="Times New Roman"/>
          <w:b/>
          <w:bCs/>
          <w:sz w:val="24"/>
          <w:szCs w:val="24"/>
          <w:lang w:val="es-MX"/>
        </w:rPr>
        <w:t>Análisis</w:t>
      </w:r>
    </w:p>
    <w:p w14:paraId="35278CF1" w14:textId="3F7E43BC" w:rsidR="00B10924" w:rsidRDefault="000B65A1" w:rsidP="00B10924">
      <w:pPr>
        <w:spacing w:line="276" w:lineRule="auto"/>
        <w:jc w:val="both"/>
        <w:rPr>
          <w:rFonts w:ascii="Times New Roman" w:hAnsi="Times New Roman" w:cs="Times New Roman"/>
          <w:sz w:val="24"/>
          <w:szCs w:val="24"/>
          <w:lang w:val="es-MX"/>
        </w:rPr>
      </w:pPr>
      <w:r>
        <w:rPr>
          <w:rFonts w:ascii="Times New Roman" w:hAnsi="Times New Roman" w:cs="Times New Roman"/>
          <w:sz w:val="24"/>
          <w:szCs w:val="24"/>
          <w:lang w:val="es-MX"/>
        </w:rPr>
        <w:t>Lo que se hace para implementar este método es que</w:t>
      </w:r>
      <w:r w:rsidR="003D4626">
        <w:rPr>
          <w:rFonts w:ascii="Times New Roman" w:hAnsi="Times New Roman" w:cs="Times New Roman"/>
          <w:sz w:val="24"/>
          <w:szCs w:val="24"/>
          <w:lang w:val="es-MX"/>
        </w:rPr>
        <w:t xml:space="preserve"> se</w:t>
      </w:r>
      <w:r w:rsidR="00B10924" w:rsidRPr="00B10924">
        <w:rPr>
          <w:rFonts w:ascii="Times New Roman" w:hAnsi="Times New Roman" w:cs="Times New Roman"/>
          <w:sz w:val="24"/>
          <w:szCs w:val="24"/>
          <w:lang w:val="es-MX"/>
        </w:rPr>
        <w:t xml:space="preserve"> utiliza los algoritmos de </w:t>
      </w:r>
      <w:proofErr w:type="spellStart"/>
      <w:r w:rsidR="00B10924" w:rsidRPr="00B10924">
        <w:rPr>
          <w:rFonts w:ascii="Times New Roman" w:hAnsi="Times New Roman" w:cs="Times New Roman"/>
          <w:sz w:val="24"/>
          <w:szCs w:val="24"/>
          <w:lang w:val="es-MX"/>
        </w:rPr>
        <w:t>Gradient</w:t>
      </w:r>
      <w:proofErr w:type="spellEnd"/>
      <w:r w:rsidR="00B10924" w:rsidRPr="00B10924">
        <w:rPr>
          <w:rFonts w:ascii="Times New Roman" w:hAnsi="Times New Roman" w:cs="Times New Roman"/>
          <w:sz w:val="24"/>
          <w:szCs w:val="24"/>
          <w:lang w:val="es-MX"/>
        </w:rPr>
        <w:t xml:space="preserve"> </w:t>
      </w:r>
      <w:proofErr w:type="spellStart"/>
      <w:r w:rsidR="00B10924" w:rsidRPr="00B10924">
        <w:rPr>
          <w:rFonts w:ascii="Times New Roman" w:hAnsi="Times New Roman" w:cs="Times New Roman"/>
          <w:sz w:val="24"/>
          <w:szCs w:val="24"/>
          <w:lang w:val="es-MX"/>
        </w:rPr>
        <w:t>Boosting</w:t>
      </w:r>
      <w:proofErr w:type="spellEnd"/>
      <w:r w:rsidR="00B10924" w:rsidRPr="00B10924">
        <w:rPr>
          <w:rFonts w:ascii="Times New Roman" w:hAnsi="Times New Roman" w:cs="Times New Roman"/>
          <w:sz w:val="24"/>
          <w:szCs w:val="24"/>
          <w:lang w:val="es-MX"/>
        </w:rPr>
        <w:t xml:space="preserve"> y </w:t>
      </w:r>
      <w:proofErr w:type="spellStart"/>
      <w:r w:rsidR="00B10924" w:rsidRPr="00B10924">
        <w:rPr>
          <w:rFonts w:ascii="Times New Roman" w:hAnsi="Times New Roman" w:cs="Times New Roman"/>
          <w:sz w:val="24"/>
          <w:szCs w:val="24"/>
          <w:lang w:val="es-MX"/>
        </w:rPr>
        <w:t>AdaBoost</w:t>
      </w:r>
      <w:proofErr w:type="spellEnd"/>
      <w:r w:rsidR="00B10924" w:rsidRPr="00B10924">
        <w:rPr>
          <w:rFonts w:ascii="Times New Roman" w:hAnsi="Times New Roman" w:cs="Times New Roman"/>
          <w:sz w:val="24"/>
          <w:szCs w:val="24"/>
          <w:lang w:val="es-MX"/>
        </w:rPr>
        <w:t xml:space="preserve"> para clasificar un conjunto de datos en tres configuraciones distintas: datos originales, datos normalizados y datos discretizados. Se realiza una búsqueda exhaustiva de la cantidad óptima de estimadores para cada algoritmo en cada configuración y se evalúa su desempeño en términos de precisión. Los resultados se almacenan y luego se imprimen, proporcionando la mejor configuración (número de estimadores y precisión) para cada algoritmo en cada tipo de datos. El </w:t>
      </w:r>
      <w:r w:rsidR="00B10924" w:rsidRPr="00B10924">
        <w:rPr>
          <w:rFonts w:ascii="Times New Roman" w:hAnsi="Times New Roman" w:cs="Times New Roman"/>
          <w:sz w:val="24"/>
          <w:szCs w:val="24"/>
          <w:lang w:val="es-MX"/>
        </w:rPr>
        <w:lastRenderedPageBreak/>
        <w:t xml:space="preserve">código permite comparar cómo los algoritmos responden a diferentes formas de preprocesamiento, brindando </w:t>
      </w:r>
      <w:proofErr w:type="spellStart"/>
      <w:r w:rsidR="00B10924" w:rsidRPr="00B10924">
        <w:rPr>
          <w:rFonts w:ascii="Times New Roman" w:hAnsi="Times New Roman" w:cs="Times New Roman"/>
          <w:sz w:val="24"/>
          <w:szCs w:val="24"/>
          <w:lang w:val="es-MX"/>
        </w:rPr>
        <w:t>insights</w:t>
      </w:r>
      <w:proofErr w:type="spellEnd"/>
      <w:r w:rsidR="00B10924" w:rsidRPr="00B10924">
        <w:rPr>
          <w:rFonts w:ascii="Times New Roman" w:hAnsi="Times New Roman" w:cs="Times New Roman"/>
          <w:sz w:val="24"/>
          <w:szCs w:val="24"/>
          <w:lang w:val="es-MX"/>
        </w:rPr>
        <w:t xml:space="preserve"> sobre la robustez de los modelos ante variaciones en la naturaleza de los datos.</w:t>
      </w:r>
    </w:p>
    <w:p w14:paraId="4854152D" w14:textId="261F5A28" w:rsidR="003D4626" w:rsidRPr="003D4626" w:rsidRDefault="003D4626" w:rsidP="00B10924">
      <w:pPr>
        <w:spacing w:line="276" w:lineRule="auto"/>
        <w:jc w:val="both"/>
        <w:rPr>
          <w:rFonts w:ascii="Times New Roman" w:hAnsi="Times New Roman" w:cs="Times New Roman"/>
          <w:b/>
          <w:bCs/>
          <w:sz w:val="24"/>
          <w:szCs w:val="24"/>
          <w:lang w:val="es-MX"/>
        </w:rPr>
      </w:pPr>
      <w:r w:rsidRPr="003D4626">
        <w:rPr>
          <w:rFonts w:ascii="Times New Roman" w:hAnsi="Times New Roman" w:cs="Times New Roman"/>
          <w:b/>
          <w:bCs/>
          <w:sz w:val="24"/>
          <w:szCs w:val="24"/>
          <w:lang w:val="es-MX"/>
        </w:rPr>
        <w:t xml:space="preserve">Resultados </w:t>
      </w:r>
    </w:p>
    <w:tbl>
      <w:tblPr>
        <w:tblStyle w:val="Tablaconcuadrcula"/>
        <w:tblW w:w="9195" w:type="dxa"/>
        <w:tblLook w:val="04A0" w:firstRow="1" w:lastRow="0" w:firstColumn="1" w:lastColumn="0" w:noHBand="0" w:noVBand="1"/>
      </w:tblPr>
      <w:tblGrid>
        <w:gridCol w:w="1365"/>
        <w:gridCol w:w="1321"/>
        <w:gridCol w:w="1220"/>
        <w:gridCol w:w="1624"/>
        <w:gridCol w:w="3665"/>
      </w:tblGrid>
      <w:tr w:rsidR="003D4626" w:rsidRPr="000100DF" w14:paraId="63F44F44" w14:textId="77777777" w:rsidTr="000100DF">
        <w:tc>
          <w:tcPr>
            <w:tcW w:w="0" w:type="auto"/>
            <w:vAlign w:val="center"/>
            <w:hideMark/>
          </w:tcPr>
          <w:p w14:paraId="0AF5F5A5" w14:textId="77777777" w:rsidR="000100DF" w:rsidRPr="000100DF" w:rsidRDefault="000100DF" w:rsidP="000100DF">
            <w:pPr>
              <w:jc w:val="center"/>
              <w:rPr>
                <w:rFonts w:ascii="Times New Roman" w:eastAsia="Times New Roman" w:hAnsi="Times New Roman" w:cs="Times New Roman"/>
                <w:b/>
                <w:bCs/>
                <w:color w:val="000000" w:themeColor="text1"/>
                <w:kern w:val="0"/>
                <w:lang w:eastAsia="es-EC"/>
                <w14:ligatures w14:val="none"/>
              </w:rPr>
            </w:pPr>
            <w:r w:rsidRPr="000100DF">
              <w:rPr>
                <w:rFonts w:ascii="Times New Roman" w:eastAsia="Times New Roman" w:hAnsi="Times New Roman" w:cs="Times New Roman"/>
                <w:b/>
                <w:bCs/>
                <w:color w:val="000000" w:themeColor="text1"/>
                <w:kern w:val="0"/>
                <w:lang w:eastAsia="es-EC"/>
                <w14:ligatures w14:val="none"/>
              </w:rPr>
              <w:t>Datos</w:t>
            </w:r>
          </w:p>
        </w:tc>
        <w:tc>
          <w:tcPr>
            <w:tcW w:w="0" w:type="auto"/>
            <w:vAlign w:val="center"/>
            <w:hideMark/>
          </w:tcPr>
          <w:p w14:paraId="18DD752A" w14:textId="77777777" w:rsidR="000100DF" w:rsidRPr="000100DF" w:rsidRDefault="000100DF" w:rsidP="000100DF">
            <w:pPr>
              <w:jc w:val="center"/>
              <w:rPr>
                <w:rFonts w:ascii="Times New Roman" w:eastAsia="Times New Roman" w:hAnsi="Times New Roman" w:cs="Times New Roman"/>
                <w:b/>
                <w:bCs/>
                <w:color w:val="000000" w:themeColor="text1"/>
                <w:kern w:val="0"/>
                <w:lang w:eastAsia="es-EC"/>
                <w14:ligatures w14:val="none"/>
              </w:rPr>
            </w:pPr>
            <w:r w:rsidRPr="000100DF">
              <w:rPr>
                <w:rFonts w:ascii="Times New Roman" w:eastAsia="Times New Roman" w:hAnsi="Times New Roman" w:cs="Times New Roman"/>
                <w:b/>
                <w:bCs/>
                <w:color w:val="000000" w:themeColor="text1"/>
                <w:kern w:val="0"/>
                <w:lang w:eastAsia="es-EC"/>
                <w14:ligatures w14:val="none"/>
              </w:rPr>
              <w:t>Algoritmo</w:t>
            </w:r>
          </w:p>
        </w:tc>
        <w:tc>
          <w:tcPr>
            <w:tcW w:w="0" w:type="auto"/>
            <w:vAlign w:val="center"/>
            <w:hideMark/>
          </w:tcPr>
          <w:p w14:paraId="02E484E8" w14:textId="77777777" w:rsidR="000100DF" w:rsidRPr="000100DF" w:rsidRDefault="000100DF" w:rsidP="000100DF">
            <w:pPr>
              <w:jc w:val="center"/>
              <w:rPr>
                <w:rFonts w:ascii="Times New Roman" w:eastAsia="Times New Roman" w:hAnsi="Times New Roman" w:cs="Times New Roman"/>
                <w:b/>
                <w:bCs/>
                <w:color w:val="000000" w:themeColor="text1"/>
                <w:kern w:val="0"/>
                <w:lang w:eastAsia="es-EC"/>
                <w14:ligatures w14:val="none"/>
              </w:rPr>
            </w:pPr>
            <w:r w:rsidRPr="000100DF">
              <w:rPr>
                <w:rFonts w:ascii="Times New Roman" w:eastAsia="Times New Roman" w:hAnsi="Times New Roman" w:cs="Times New Roman"/>
                <w:b/>
                <w:bCs/>
                <w:color w:val="000000" w:themeColor="text1"/>
                <w:kern w:val="0"/>
                <w:lang w:eastAsia="es-EC"/>
                <w14:ligatures w14:val="none"/>
              </w:rPr>
              <w:t>Mejor Precisión</w:t>
            </w:r>
          </w:p>
        </w:tc>
        <w:tc>
          <w:tcPr>
            <w:tcW w:w="0" w:type="auto"/>
            <w:vAlign w:val="center"/>
            <w:hideMark/>
          </w:tcPr>
          <w:p w14:paraId="13CB780C" w14:textId="77777777" w:rsidR="000100DF" w:rsidRPr="000100DF" w:rsidRDefault="000100DF" w:rsidP="000100DF">
            <w:pPr>
              <w:jc w:val="center"/>
              <w:rPr>
                <w:rFonts w:ascii="Times New Roman" w:eastAsia="Times New Roman" w:hAnsi="Times New Roman" w:cs="Times New Roman"/>
                <w:b/>
                <w:bCs/>
                <w:color w:val="000000" w:themeColor="text1"/>
                <w:kern w:val="0"/>
                <w:lang w:eastAsia="es-EC"/>
                <w14:ligatures w14:val="none"/>
              </w:rPr>
            </w:pPr>
            <w:r w:rsidRPr="000100DF">
              <w:rPr>
                <w:rFonts w:ascii="Times New Roman" w:eastAsia="Times New Roman" w:hAnsi="Times New Roman" w:cs="Times New Roman"/>
                <w:b/>
                <w:bCs/>
                <w:color w:val="000000" w:themeColor="text1"/>
                <w:kern w:val="0"/>
                <w:lang w:eastAsia="es-EC"/>
                <w14:ligatures w14:val="none"/>
              </w:rPr>
              <w:t>Número de Estimadores</w:t>
            </w:r>
          </w:p>
        </w:tc>
        <w:tc>
          <w:tcPr>
            <w:tcW w:w="0" w:type="auto"/>
            <w:vAlign w:val="center"/>
            <w:hideMark/>
          </w:tcPr>
          <w:p w14:paraId="7FC92DF0" w14:textId="77777777" w:rsidR="000100DF" w:rsidRPr="000100DF" w:rsidRDefault="000100DF" w:rsidP="000100DF">
            <w:pPr>
              <w:jc w:val="center"/>
              <w:rPr>
                <w:rFonts w:ascii="Times New Roman" w:eastAsia="Times New Roman" w:hAnsi="Times New Roman" w:cs="Times New Roman"/>
                <w:b/>
                <w:bCs/>
                <w:color w:val="000000" w:themeColor="text1"/>
                <w:kern w:val="0"/>
                <w:lang w:eastAsia="es-EC"/>
                <w14:ligatures w14:val="none"/>
              </w:rPr>
            </w:pPr>
            <w:r w:rsidRPr="000100DF">
              <w:rPr>
                <w:rFonts w:ascii="Times New Roman" w:eastAsia="Times New Roman" w:hAnsi="Times New Roman" w:cs="Times New Roman"/>
                <w:b/>
                <w:bCs/>
                <w:color w:val="000000" w:themeColor="text1"/>
                <w:kern w:val="0"/>
                <w:lang w:eastAsia="es-EC"/>
                <w14:ligatures w14:val="none"/>
              </w:rPr>
              <w:t>Análisis Breve</w:t>
            </w:r>
          </w:p>
        </w:tc>
      </w:tr>
      <w:tr w:rsidR="003D4626" w:rsidRPr="000100DF" w14:paraId="2DBCDFB2" w14:textId="77777777" w:rsidTr="000100DF">
        <w:tc>
          <w:tcPr>
            <w:tcW w:w="0" w:type="auto"/>
            <w:vAlign w:val="center"/>
            <w:hideMark/>
          </w:tcPr>
          <w:p w14:paraId="2E91BFF1" w14:textId="77777777" w:rsidR="000100DF" w:rsidRPr="000100DF" w:rsidRDefault="000100DF" w:rsidP="000100DF">
            <w:pPr>
              <w:jc w:val="center"/>
              <w:rPr>
                <w:rFonts w:ascii="Times New Roman" w:eastAsia="Times New Roman" w:hAnsi="Times New Roman" w:cs="Times New Roman"/>
                <w:color w:val="000000" w:themeColor="text1"/>
                <w:kern w:val="0"/>
                <w:lang w:eastAsia="es-EC"/>
                <w14:ligatures w14:val="none"/>
              </w:rPr>
            </w:pPr>
            <w:r w:rsidRPr="000100DF">
              <w:rPr>
                <w:rFonts w:ascii="Times New Roman" w:eastAsia="Times New Roman" w:hAnsi="Times New Roman" w:cs="Times New Roman"/>
                <w:color w:val="000000" w:themeColor="text1"/>
                <w:kern w:val="0"/>
                <w:lang w:eastAsia="es-EC"/>
                <w14:ligatures w14:val="none"/>
              </w:rPr>
              <w:t>Original</w:t>
            </w:r>
          </w:p>
        </w:tc>
        <w:tc>
          <w:tcPr>
            <w:tcW w:w="0" w:type="auto"/>
            <w:vAlign w:val="center"/>
            <w:hideMark/>
          </w:tcPr>
          <w:p w14:paraId="287D4B08" w14:textId="77777777" w:rsidR="000100DF" w:rsidRPr="000100DF" w:rsidRDefault="000100DF" w:rsidP="000100DF">
            <w:pPr>
              <w:jc w:val="center"/>
              <w:rPr>
                <w:rFonts w:ascii="Times New Roman" w:eastAsia="Times New Roman" w:hAnsi="Times New Roman" w:cs="Times New Roman"/>
                <w:color w:val="000000" w:themeColor="text1"/>
                <w:kern w:val="0"/>
                <w:lang w:eastAsia="es-EC"/>
                <w14:ligatures w14:val="none"/>
              </w:rPr>
            </w:pPr>
            <w:proofErr w:type="spellStart"/>
            <w:r w:rsidRPr="000100DF">
              <w:rPr>
                <w:rFonts w:ascii="Times New Roman" w:eastAsia="Times New Roman" w:hAnsi="Times New Roman" w:cs="Times New Roman"/>
                <w:color w:val="000000" w:themeColor="text1"/>
                <w:kern w:val="0"/>
                <w:lang w:eastAsia="es-EC"/>
                <w14:ligatures w14:val="none"/>
              </w:rPr>
              <w:t>Gradient</w:t>
            </w:r>
            <w:proofErr w:type="spellEnd"/>
            <w:r w:rsidRPr="000100DF">
              <w:rPr>
                <w:rFonts w:ascii="Times New Roman" w:eastAsia="Times New Roman" w:hAnsi="Times New Roman" w:cs="Times New Roman"/>
                <w:color w:val="000000" w:themeColor="text1"/>
                <w:kern w:val="0"/>
                <w:lang w:eastAsia="es-EC"/>
                <w14:ligatures w14:val="none"/>
              </w:rPr>
              <w:t xml:space="preserve"> </w:t>
            </w:r>
            <w:proofErr w:type="spellStart"/>
            <w:r w:rsidRPr="000100DF">
              <w:rPr>
                <w:rFonts w:ascii="Times New Roman" w:eastAsia="Times New Roman" w:hAnsi="Times New Roman" w:cs="Times New Roman"/>
                <w:color w:val="000000" w:themeColor="text1"/>
                <w:kern w:val="0"/>
                <w:lang w:eastAsia="es-EC"/>
                <w14:ligatures w14:val="none"/>
              </w:rPr>
              <w:t>Boosting</w:t>
            </w:r>
            <w:proofErr w:type="spellEnd"/>
          </w:p>
        </w:tc>
        <w:tc>
          <w:tcPr>
            <w:tcW w:w="0" w:type="auto"/>
            <w:vAlign w:val="center"/>
            <w:hideMark/>
          </w:tcPr>
          <w:p w14:paraId="69B43A82" w14:textId="77777777" w:rsidR="000100DF" w:rsidRPr="000100DF" w:rsidRDefault="000100DF" w:rsidP="000100DF">
            <w:pPr>
              <w:jc w:val="center"/>
              <w:rPr>
                <w:rFonts w:ascii="Times New Roman" w:eastAsia="Times New Roman" w:hAnsi="Times New Roman" w:cs="Times New Roman"/>
                <w:color w:val="000000" w:themeColor="text1"/>
                <w:kern w:val="0"/>
                <w:lang w:eastAsia="es-EC"/>
                <w14:ligatures w14:val="none"/>
              </w:rPr>
            </w:pPr>
            <w:r w:rsidRPr="000100DF">
              <w:rPr>
                <w:rFonts w:ascii="Times New Roman" w:eastAsia="Times New Roman" w:hAnsi="Times New Roman" w:cs="Times New Roman"/>
                <w:color w:val="000000" w:themeColor="text1"/>
                <w:kern w:val="0"/>
                <w:lang w:eastAsia="es-EC"/>
                <w14:ligatures w14:val="none"/>
              </w:rPr>
              <w:t>1.0</w:t>
            </w:r>
          </w:p>
        </w:tc>
        <w:tc>
          <w:tcPr>
            <w:tcW w:w="0" w:type="auto"/>
            <w:vAlign w:val="center"/>
            <w:hideMark/>
          </w:tcPr>
          <w:p w14:paraId="42358DCE" w14:textId="77777777" w:rsidR="000100DF" w:rsidRPr="000100DF" w:rsidRDefault="000100DF" w:rsidP="000100DF">
            <w:pPr>
              <w:jc w:val="center"/>
              <w:rPr>
                <w:rFonts w:ascii="Times New Roman" w:eastAsia="Times New Roman" w:hAnsi="Times New Roman" w:cs="Times New Roman"/>
                <w:color w:val="000000" w:themeColor="text1"/>
                <w:kern w:val="0"/>
                <w:lang w:eastAsia="es-EC"/>
                <w14:ligatures w14:val="none"/>
              </w:rPr>
            </w:pPr>
            <w:r w:rsidRPr="000100DF">
              <w:rPr>
                <w:rFonts w:ascii="Times New Roman" w:eastAsia="Times New Roman" w:hAnsi="Times New Roman" w:cs="Times New Roman"/>
                <w:color w:val="000000" w:themeColor="text1"/>
                <w:kern w:val="0"/>
                <w:lang w:eastAsia="es-EC"/>
                <w14:ligatures w14:val="none"/>
              </w:rPr>
              <w:t>4</w:t>
            </w:r>
          </w:p>
        </w:tc>
        <w:tc>
          <w:tcPr>
            <w:tcW w:w="0" w:type="auto"/>
            <w:vAlign w:val="center"/>
            <w:hideMark/>
          </w:tcPr>
          <w:p w14:paraId="1B8DE5FD" w14:textId="77777777" w:rsidR="000100DF" w:rsidRPr="000100DF" w:rsidRDefault="000100DF" w:rsidP="003D4626">
            <w:pPr>
              <w:jc w:val="both"/>
              <w:rPr>
                <w:rFonts w:ascii="Times New Roman" w:eastAsia="Times New Roman" w:hAnsi="Times New Roman" w:cs="Times New Roman"/>
                <w:color w:val="000000" w:themeColor="text1"/>
                <w:kern w:val="0"/>
                <w:lang w:eastAsia="es-EC"/>
                <w14:ligatures w14:val="none"/>
              </w:rPr>
            </w:pPr>
            <w:r w:rsidRPr="000100DF">
              <w:rPr>
                <w:rFonts w:ascii="Times New Roman" w:eastAsia="Times New Roman" w:hAnsi="Times New Roman" w:cs="Times New Roman"/>
                <w:color w:val="000000" w:themeColor="text1"/>
                <w:kern w:val="0"/>
                <w:lang w:eastAsia="es-EC"/>
                <w14:ligatures w14:val="none"/>
              </w:rPr>
              <w:t>Logra una precisión perfecta, indicando una capacidad excepcional para aprender patrones complejos en datos originales.</w:t>
            </w:r>
          </w:p>
        </w:tc>
      </w:tr>
      <w:tr w:rsidR="003D4626" w:rsidRPr="000100DF" w14:paraId="3821C356" w14:textId="77777777" w:rsidTr="000100DF">
        <w:tc>
          <w:tcPr>
            <w:tcW w:w="0" w:type="auto"/>
            <w:vAlign w:val="center"/>
            <w:hideMark/>
          </w:tcPr>
          <w:p w14:paraId="41DE7FC3" w14:textId="77777777" w:rsidR="000100DF" w:rsidRPr="000100DF" w:rsidRDefault="000100DF" w:rsidP="000100DF">
            <w:pPr>
              <w:jc w:val="center"/>
              <w:rPr>
                <w:rFonts w:ascii="Times New Roman" w:eastAsia="Times New Roman" w:hAnsi="Times New Roman" w:cs="Times New Roman"/>
                <w:color w:val="000000" w:themeColor="text1"/>
                <w:kern w:val="0"/>
                <w:lang w:eastAsia="es-EC"/>
                <w14:ligatures w14:val="none"/>
              </w:rPr>
            </w:pPr>
            <w:r w:rsidRPr="000100DF">
              <w:rPr>
                <w:rFonts w:ascii="Times New Roman" w:eastAsia="Times New Roman" w:hAnsi="Times New Roman" w:cs="Times New Roman"/>
                <w:color w:val="000000" w:themeColor="text1"/>
                <w:kern w:val="0"/>
                <w:lang w:eastAsia="es-EC"/>
                <w14:ligatures w14:val="none"/>
              </w:rPr>
              <w:t>Original</w:t>
            </w:r>
          </w:p>
        </w:tc>
        <w:tc>
          <w:tcPr>
            <w:tcW w:w="0" w:type="auto"/>
            <w:vAlign w:val="center"/>
            <w:hideMark/>
          </w:tcPr>
          <w:p w14:paraId="0FD83C5A" w14:textId="77777777" w:rsidR="000100DF" w:rsidRPr="000100DF" w:rsidRDefault="000100DF" w:rsidP="000100DF">
            <w:pPr>
              <w:jc w:val="center"/>
              <w:rPr>
                <w:rFonts w:ascii="Times New Roman" w:eastAsia="Times New Roman" w:hAnsi="Times New Roman" w:cs="Times New Roman"/>
                <w:color w:val="000000" w:themeColor="text1"/>
                <w:kern w:val="0"/>
                <w:lang w:eastAsia="es-EC"/>
                <w14:ligatures w14:val="none"/>
              </w:rPr>
            </w:pPr>
            <w:proofErr w:type="spellStart"/>
            <w:r w:rsidRPr="000100DF">
              <w:rPr>
                <w:rFonts w:ascii="Times New Roman" w:eastAsia="Times New Roman" w:hAnsi="Times New Roman" w:cs="Times New Roman"/>
                <w:color w:val="000000" w:themeColor="text1"/>
                <w:kern w:val="0"/>
                <w:lang w:eastAsia="es-EC"/>
                <w14:ligatures w14:val="none"/>
              </w:rPr>
              <w:t>AdaBoost</w:t>
            </w:r>
            <w:proofErr w:type="spellEnd"/>
          </w:p>
        </w:tc>
        <w:tc>
          <w:tcPr>
            <w:tcW w:w="0" w:type="auto"/>
            <w:vAlign w:val="center"/>
            <w:hideMark/>
          </w:tcPr>
          <w:p w14:paraId="758FFA5F" w14:textId="77777777" w:rsidR="000100DF" w:rsidRPr="000100DF" w:rsidRDefault="000100DF" w:rsidP="000100DF">
            <w:pPr>
              <w:jc w:val="center"/>
              <w:rPr>
                <w:rFonts w:ascii="Times New Roman" w:eastAsia="Times New Roman" w:hAnsi="Times New Roman" w:cs="Times New Roman"/>
                <w:color w:val="000000" w:themeColor="text1"/>
                <w:kern w:val="0"/>
                <w:lang w:eastAsia="es-EC"/>
                <w14:ligatures w14:val="none"/>
              </w:rPr>
            </w:pPr>
            <w:r w:rsidRPr="000100DF">
              <w:rPr>
                <w:rFonts w:ascii="Times New Roman" w:eastAsia="Times New Roman" w:hAnsi="Times New Roman" w:cs="Times New Roman"/>
                <w:color w:val="000000" w:themeColor="text1"/>
                <w:kern w:val="0"/>
                <w:lang w:eastAsia="es-EC"/>
                <w14:ligatures w14:val="none"/>
              </w:rPr>
              <w:t>1.0</w:t>
            </w:r>
          </w:p>
        </w:tc>
        <w:tc>
          <w:tcPr>
            <w:tcW w:w="0" w:type="auto"/>
            <w:vAlign w:val="center"/>
            <w:hideMark/>
          </w:tcPr>
          <w:p w14:paraId="2F84F8C3" w14:textId="77777777" w:rsidR="000100DF" w:rsidRPr="000100DF" w:rsidRDefault="000100DF" w:rsidP="000100DF">
            <w:pPr>
              <w:jc w:val="center"/>
              <w:rPr>
                <w:rFonts w:ascii="Times New Roman" w:eastAsia="Times New Roman" w:hAnsi="Times New Roman" w:cs="Times New Roman"/>
                <w:color w:val="000000" w:themeColor="text1"/>
                <w:kern w:val="0"/>
                <w:lang w:eastAsia="es-EC"/>
                <w14:ligatures w14:val="none"/>
              </w:rPr>
            </w:pPr>
            <w:r w:rsidRPr="000100DF">
              <w:rPr>
                <w:rFonts w:ascii="Times New Roman" w:eastAsia="Times New Roman" w:hAnsi="Times New Roman" w:cs="Times New Roman"/>
                <w:color w:val="000000" w:themeColor="text1"/>
                <w:kern w:val="0"/>
                <w:lang w:eastAsia="es-EC"/>
                <w14:ligatures w14:val="none"/>
              </w:rPr>
              <w:t>2</w:t>
            </w:r>
          </w:p>
        </w:tc>
        <w:tc>
          <w:tcPr>
            <w:tcW w:w="0" w:type="auto"/>
            <w:vAlign w:val="center"/>
            <w:hideMark/>
          </w:tcPr>
          <w:p w14:paraId="1B481A32" w14:textId="77777777" w:rsidR="000100DF" w:rsidRPr="000100DF" w:rsidRDefault="000100DF" w:rsidP="003D4626">
            <w:pPr>
              <w:jc w:val="both"/>
              <w:rPr>
                <w:rFonts w:ascii="Times New Roman" w:eastAsia="Times New Roman" w:hAnsi="Times New Roman" w:cs="Times New Roman"/>
                <w:color w:val="000000" w:themeColor="text1"/>
                <w:kern w:val="0"/>
                <w:lang w:eastAsia="es-EC"/>
                <w14:ligatures w14:val="none"/>
              </w:rPr>
            </w:pPr>
            <w:r w:rsidRPr="000100DF">
              <w:rPr>
                <w:rFonts w:ascii="Times New Roman" w:eastAsia="Times New Roman" w:hAnsi="Times New Roman" w:cs="Times New Roman"/>
                <w:color w:val="000000" w:themeColor="text1"/>
                <w:kern w:val="0"/>
                <w:lang w:eastAsia="es-EC"/>
                <w14:ligatures w14:val="none"/>
              </w:rPr>
              <w:t>Alcanza una precisión perfecta con solo 2 estimadores, mostrando eficiencia en corregir errores y mejorar el rendimiento.</w:t>
            </w:r>
          </w:p>
        </w:tc>
      </w:tr>
      <w:tr w:rsidR="003D4626" w:rsidRPr="000100DF" w14:paraId="4DFFC108" w14:textId="77777777" w:rsidTr="000100DF">
        <w:tc>
          <w:tcPr>
            <w:tcW w:w="0" w:type="auto"/>
            <w:vAlign w:val="center"/>
            <w:hideMark/>
          </w:tcPr>
          <w:p w14:paraId="024F858D" w14:textId="77777777" w:rsidR="000100DF" w:rsidRPr="000100DF" w:rsidRDefault="000100DF" w:rsidP="000100DF">
            <w:pPr>
              <w:jc w:val="center"/>
              <w:rPr>
                <w:rFonts w:ascii="Times New Roman" w:eastAsia="Times New Roman" w:hAnsi="Times New Roman" w:cs="Times New Roman"/>
                <w:color w:val="000000" w:themeColor="text1"/>
                <w:kern w:val="0"/>
                <w:lang w:eastAsia="es-EC"/>
                <w14:ligatures w14:val="none"/>
              </w:rPr>
            </w:pPr>
            <w:r w:rsidRPr="000100DF">
              <w:rPr>
                <w:rFonts w:ascii="Times New Roman" w:eastAsia="Times New Roman" w:hAnsi="Times New Roman" w:cs="Times New Roman"/>
                <w:color w:val="000000" w:themeColor="text1"/>
                <w:kern w:val="0"/>
                <w:lang w:eastAsia="es-EC"/>
                <w14:ligatures w14:val="none"/>
              </w:rPr>
              <w:t>Normalizado</w:t>
            </w:r>
          </w:p>
        </w:tc>
        <w:tc>
          <w:tcPr>
            <w:tcW w:w="0" w:type="auto"/>
            <w:vAlign w:val="center"/>
            <w:hideMark/>
          </w:tcPr>
          <w:p w14:paraId="3FC31464" w14:textId="77777777" w:rsidR="000100DF" w:rsidRPr="000100DF" w:rsidRDefault="000100DF" w:rsidP="000100DF">
            <w:pPr>
              <w:jc w:val="center"/>
              <w:rPr>
                <w:rFonts w:ascii="Times New Roman" w:eastAsia="Times New Roman" w:hAnsi="Times New Roman" w:cs="Times New Roman"/>
                <w:color w:val="000000" w:themeColor="text1"/>
                <w:kern w:val="0"/>
                <w:lang w:eastAsia="es-EC"/>
                <w14:ligatures w14:val="none"/>
              </w:rPr>
            </w:pPr>
            <w:proofErr w:type="spellStart"/>
            <w:r w:rsidRPr="000100DF">
              <w:rPr>
                <w:rFonts w:ascii="Times New Roman" w:eastAsia="Times New Roman" w:hAnsi="Times New Roman" w:cs="Times New Roman"/>
                <w:color w:val="000000" w:themeColor="text1"/>
                <w:kern w:val="0"/>
                <w:lang w:eastAsia="es-EC"/>
                <w14:ligatures w14:val="none"/>
              </w:rPr>
              <w:t>Gradient</w:t>
            </w:r>
            <w:proofErr w:type="spellEnd"/>
            <w:r w:rsidRPr="000100DF">
              <w:rPr>
                <w:rFonts w:ascii="Times New Roman" w:eastAsia="Times New Roman" w:hAnsi="Times New Roman" w:cs="Times New Roman"/>
                <w:color w:val="000000" w:themeColor="text1"/>
                <w:kern w:val="0"/>
                <w:lang w:eastAsia="es-EC"/>
                <w14:ligatures w14:val="none"/>
              </w:rPr>
              <w:t xml:space="preserve"> </w:t>
            </w:r>
            <w:proofErr w:type="spellStart"/>
            <w:r w:rsidRPr="000100DF">
              <w:rPr>
                <w:rFonts w:ascii="Times New Roman" w:eastAsia="Times New Roman" w:hAnsi="Times New Roman" w:cs="Times New Roman"/>
                <w:color w:val="000000" w:themeColor="text1"/>
                <w:kern w:val="0"/>
                <w:lang w:eastAsia="es-EC"/>
                <w14:ligatures w14:val="none"/>
              </w:rPr>
              <w:t>Boosting</w:t>
            </w:r>
            <w:proofErr w:type="spellEnd"/>
          </w:p>
        </w:tc>
        <w:tc>
          <w:tcPr>
            <w:tcW w:w="0" w:type="auto"/>
            <w:vAlign w:val="center"/>
            <w:hideMark/>
          </w:tcPr>
          <w:p w14:paraId="39F21394" w14:textId="77777777" w:rsidR="000100DF" w:rsidRPr="000100DF" w:rsidRDefault="000100DF" w:rsidP="000100DF">
            <w:pPr>
              <w:jc w:val="center"/>
              <w:rPr>
                <w:rFonts w:ascii="Times New Roman" w:eastAsia="Times New Roman" w:hAnsi="Times New Roman" w:cs="Times New Roman"/>
                <w:color w:val="000000" w:themeColor="text1"/>
                <w:kern w:val="0"/>
                <w:lang w:eastAsia="es-EC"/>
                <w14:ligatures w14:val="none"/>
              </w:rPr>
            </w:pPr>
            <w:r w:rsidRPr="000100DF">
              <w:rPr>
                <w:rFonts w:ascii="Times New Roman" w:eastAsia="Times New Roman" w:hAnsi="Times New Roman" w:cs="Times New Roman"/>
                <w:color w:val="000000" w:themeColor="text1"/>
                <w:kern w:val="0"/>
                <w:lang w:eastAsia="es-EC"/>
                <w14:ligatures w14:val="none"/>
              </w:rPr>
              <w:t>1.0</w:t>
            </w:r>
          </w:p>
        </w:tc>
        <w:tc>
          <w:tcPr>
            <w:tcW w:w="0" w:type="auto"/>
            <w:vAlign w:val="center"/>
            <w:hideMark/>
          </w:tcPr>
          <w:p w14:paraId="16E5D7AE" w14:textId="77777777" w:rsidR="000100DF" w:rsidRPr="000100DF" w:rsidRDefault="000100DF" w:rsidP="000100DF">
            <w:pPr>
              <w:jc w:val="center"/>
              <w:rPr>
                <w:rFonts w:ascii="Times New Roman" w:eastAsia="Times New Roman" w:hAnsi="Times New Roman" w:cs="Times New Roman"/>
                <w:color w:val="000000" w:themeColor="text1"/>
                <w:kern w:val="0"/>
                <w:lang w:eastAsia="es-EC"/>
                <w14:ligatures w14:val="none"/>
              </w:rPr>
            </w:pPr>
            <w:r w:rsidRPr="000100DF">
              <w:rPr>
                <w:rFonts w:ascii="Times New Roman" w:eastAsia="Times New Roman" w:hAnsi="Times New Roman" w:cs="Times New Roman"/>
                <w:color w:val="000000" w:themeColor="text1"/>
                <w:kern w:val="0"/>
                <w:lang w:eastAsia="es-EC"/>
                <w14:ligatures w14:val="none"/>
              </w:rPr>
              <w:t>4</w:t>
            </w:r>
          </w:p>
        </w:tc>
        <w:tc>
          <w:tcPr>
            <w:tcW w:w="0" w:type="auto"/>
            <w:vAlign w:val="center"/>
            <w:hideMark/>
          </w:tcPr>
          <w:p w14:paraId="0A8FE98F" w14:textId="77777777" w:rsidR="000100DF" w:rsidRPr="000100DF" w:rsidRDefault="000100DF" w:rsidP="003D4626">
            <w:pPr>
              <w:jc w:val="both"/>
              <w:rPr>
                <w:rFonts w:ascii="Times New Roman" w:eastAsia="Times New Roman" w:hAnsi="Times New Roman" w:cs="Times New Roman"/>
                <w:color w:val="000000" w:themeColor="text1"/>
                <w:kern w:val="0"/>
                <w:lang w:eastAsia="es-EC"/>
                <w14:ligatures w14:val="none"/>
              </w:rPr>
            </w:pPr>
            <w:r w:rsidRPr="000100DF">
              <w:rPr>
                <w:rFonts w:ascii="Times New Roman" w:eastAsia="Times New Roman" w:hAnsi="Times New Roman" w:cs="Times New Roman"/>
                <w:color w:val="000000" w:themeColor="text1"/>
                <w:kern w:val="0"/>
                <w:lang w:eastAsia="es-EC"/>
                <w14:ligatures w14:val="none"/>
              </w:rPr>
              <w:t>Mantiene una precisión perfecta en datos normalizados, destacando su consistencia y adaptabilidad a diferentes formas de datos.</w:t>
            </w:r>
          </w:p>
        </w:tc>
      </w:tr>
      <w:tr w:rsidR="003D4626" w:rsidRPr="000100DF" w14:paraId="6FD0EDC4" w14:textId="77777777" w:rsidTr="000100DF">
        <w:tc>
          <w:tcPr>
            <w:tcW w:w="0" w:type="auto"/>
            <w:vAlign w:val="center"/>
            <w:hideMark/>
          </w:tcPr>
          <w:p w14:paraId="679D1E94" w14:textId="77777777" w:rsidR="000100DF" w:rsidRPr="000100DF" w:rsidRDefault="000100DF" w:rsidP="000100DF">
            <w:pPr>
              <w:jc w:val="center"/>
              <w:rPr>
                <w:rFonts w:ascii="Times New Roman" w:eastAsia="Times New Roman" w:hAnsi="Times New Roman" w:cs="Times New Roman"/>
                <w:color w:val="000000" w:themeColor="text1"/>
                <w:kern w:val="0"/>
                <w:lang w:eastAsia="es-EC"/>
                <w14:ligatures w14:val="none"/>
              </w:rPr>
            </w:pPr>
            <w:r w:rsidRPr="000100DF">
              <w:rPr>
                <w:rFonts w:ascii="Times New Roman" w:eastAsia="Times New Roman" w:hAnsi="Times New Roman" w:cs="Times New Roman"/>
                <w:color w:val="000000" w:themeColor="text1"/>
                <w:kern w:val="0"/>
                <w:lang w:eastAsia="es-EC"/>
                <w14:ligatures w14:val="none"/>
              </w:rPr>
              <w:t>Normalizado</w:t>
            </w:r>
          </w:p>
        </w:tc>
        <w:tc>
          <w:tcPr>
            <w:tcW w:w="0" w:type="auto"/>
            <w:vAlign w:val="center"/>
            <w:hideMark/>
          </w:tcPr>
          <w:p w14:paraId="11AB0955" w14:textId="77777777" w:rsidR="000100DF" w:rsidRPr="000100DF" w:rsidRDefault="000100DF" w:rsidP="000100DF">
            <w:pPr>
              <w:jc w:val="center"/>
              <w:rPr>
                <w:rFonts w:ascii="Times New Roman" w:eastAsia="Times New Roman" w:hAnsi="Times New Roman" w:cs="Times New Roman"/>
                <w:color w:val="000000" w:themeColor="text1"/>
                <w:kern w:val="0"/>
                <w:lang w:eastAsia="es-EC"/>
                <w14:ligatures w14:val="none"/>
              </w:rPr>
            </w:pPr>
            <w:proofErr w:type="spellStart"/>
            <w:r w:rsidRPr="000100DF">
              <w:rPr>
                <w:rFonts w:ascii="Times New Roman" w:eastAsia="Times New Roman" w:hAnsi="Times New Roman" w:cs="Times New Roman"/>
                <w:color w:val="000000" w:themeColor="text1"/>
                <w:kern w:val="0"/>
                <w:lang w:eastAsia="es-EC"/>
                <w14:ligatures w14:val="none"/>
              </w:rPr>
              <w:t>AdaBoost</w:t>
            </w:r>
            <w:proofErr w:type="spellEnd"/>
          </w:p>
        </w:tc>
        <w:tc>
          <w:tcPr>
            <w:tcW w:w="0" w:type="auto"/>
            <w:vAlign w:val="center"/>
            <w:hideMark/>
          </w:tcPr>
          <w:p w14:paraId="6991B521" w14:textId="77777777" w:rsidR="000100DF" w:rsidRPr="000100DF" w:rsidRDefault="000100DF" w:rsidP="000100DF">
            <w:pPr>
              <w:jc w:val="center"/>
              <w:rPr>
                <w:rFonts w:ascii="Times New Roman" w:eastAsia="Times New Roman" w:hAnsi="Times New Roman" w:cs="Times New Roman"/>
                <w:color w:val="000000" w:themeColor="text1"/>
                <w:kern w:val="0"/>
                <w:lang w:eastAsia="es-EC"/>
                <w14:ligatures w14:val="none"/>
              </w:rPr>
            </w:pPr>
            <w:r w:rsidRPr="000100DF">
              <w:rPr>
                <w:rFonts w:ascii="Times New Roman" w:eastAsia="Times New Roman" w:hAnsi="Times New Roman" w:cs="Times New Roman"/>
                <w:color w:val="000000" w:themeColor="text1"/>
                <w:kern w:val="0"/>
                <w:lang w:eastAsia="es-EC"/>
                <w14:ligatures w14:val="none"/>
              </w:rPr>
              <w:t>1.0</w:t>
            </w:r>
          </w:p>
        </w:tc>
        <w:tc>
          <w:tcPr>
            <w:tcW w:w="0" w:type="auto"/>
            <w:vAlign w:val="center"/>
            <w:hideMark/>
          </w:tcPr>
          <w:p w14:paraId="15DE961F" w14:textId="77777777" w:rsidR="000100DF" w:rsidRPr="000100DF" w:rsidRDefault="000100DF" w:rsidP="000100DF">
            <w:pPr>
              <w:jc w:val="center"/>
              <w:rPr>
                <w:rFonts w:ascii="Times New Roman" w:eastAsia="Times New Roman" w:hAnsi="Times New Roman" w:cs="Times New Roman"/>
                <w:color w:val="000000" w:themeColor="text1"/>
                <w:kern w:val="0"/>
                <w:lang w:eastAsia="es-EC"/>
                <w14:ligatures w14:val="none"/>
              </w:rPr>
            </w:pPr>
            <w:r w:rsidRPr="000100DF">
              <w:rPr>
                <w:rFonts w:ascii="Times New Roman" w:eastAsia="Times New Roman" w:hAnsi="Times New Roman" w:cs="Times New Roman"/>
                <w:color w:val="000000" w:themeColor="text1"/>
                <w:kern w:val="0"/>
                <w:lang w:eastAsia="es-EC"/>
                <w14:ligatures w14:val="none"/>
              </w:rPr>
              <w:t>2</w:t>
            </w:r>
          </w:p>
        </w:tc>
        <w:tc>
          <w:tcPr>
            <w:tcW w:w="0" w:type="auto"/>
            <w:vAlign w:val="center"/>
            <w:hideMark/>
          </w:tcPr>
          <w:p w14:paraId="1731E2A7" w14:textId="77777777" w:rsidR="000100DF" w:rsidRPr="000100DF" w:rsidRDefault="000100DF" w:rsidP="003D4626">
            <w:pPr>
              <w:jc w:val="both"/>
              <w:rPr>
                <w:rFonts w:ascii="Times New Roman" w:eastAsia="Times New Roman" w:hAnsi="Times New Roman" w:cs="Times New Roman"/>
                <w:color w:val="000000" w:themeColor="text1"/>
                <w:kern w:val="0"/>
                <w:lang w:eastAsia="es-EC"/>
                <w14:ligatures w14:val="none"/>
              </w:rPr>
            </w:pPr>
            <w:r w:rsidRPr="000100DF">
              <w:rPr>
                <w:rFonts w:ascii="Times New Roman" w:eastAsia="Times New Roman" w:hAnsi="Times New Roman" w:cs="Times New Roman"/>
                <w:color w:val="000000" w:themeColor="text1"/>
                <w:kern w:val="0"/>
                <w:lang w:eastAsia="es-EC"/>
                <w14:ligatures w14:val="none"/>
              </w:rPr>
              <w:t>Demuestra eficacia incluso en datos normalizados, logrando una precisión perfecta con solo 2 estimadores.</w:t>
            </w:r>
          </w:p>
        </w:tc>
      </w:tr>
      <w:tr w:rsidR="003D4626" w:rsidRPr="000100DF" w14:paraId="648784AE" w14:textId="77777777" w:rsidTr="000100DF">
        <w:tc>
          <w:tcPr>
            <w:tcW w:w="0" w:type="auto"/>
            <w:vAlign w:val="center"/>
            <w:hideMark/>
          </w:tcPr>
          <w:p w14:paraId="3D3E74E2" w14:textId="77777777" w:rsidR="000100DF" w:rsidRPr="000100DF" w:rsidRDefault="000100DF" w:rsidP="000100DF">
            <w:pPr>
              <w:jc w:val="center"/>
              <w:rPr>
                <w:rFonts w:ascii="Times New Roman" w:eastAsia="Times New Roman" w:hAnsi="Times New Roman" w:cs="Times New Roman"/>
                <w:color w:val="000000" w:themeColor="text1"/>
                <w:kern w:val="0"/>
                <w:lang w:eastAsia="es-EC"/>
                <w14:ligatures w14:val="none"/>
              </w:rPr>
            </w:pPr>
            <w:r w:rsidRPr="000100DF">
              <w:rPr>
                <w:rFonts w:ascii="Times New Roman" w:eastAsia="Times New Roman" w:hAnsi="Times New Roman" w:cs="Times New Roman"/>
                <w:color w:val="000000" w:themeColor="text1"/>
                <w:kern w:val="0"/>
                <w:lang w:eastAsia="es-EC"/>
                <w14:ligatures w14:val="none"/>
              </w:rPr>
              <w:t>Discretizado</w:t>
            </w:r>
          </w:p>
        </w:tc>
        <w:tc>
          <w:tcPr>
            <w:tcW w:w="0" w:type="auto"/>
            <w:vAlign w:val="center"/>
            <w:hideMark/>
          </w:tcPr>
          <w:p w14:paraId="2016E589" w14:textId="77777777" w:rsidR="000100DF" w:rsidRPr="000100DF" w:rsidRDefault="000100DF" w:rsidP="000100DF">
            <w:pPr>
              <w:jc w:val="center"/>
              <w:rPr>
                <w:rFonts w:ascii="Times New Roman" w:eastAsia="Times New Roman" w:hAnsi="Times New Roman" w:cs="Times New Roman"/>
                <w:color w:val="000000" w:themeColor="text1"/>
                <w:kern w:val="0"/>
                <w:lang w:eastAsia="es-EC"/>
                <w14:ligatures w14:val="none"/>
              </w:rPr>
            </w:pPr>
            <w:proofErr w:type="spellStart"/>
            <w:r w:rsidRPr="000100DF">
              <w:rPr>
                <w:rFonts w:ascii="Times New Roman" w:eastAsia="Times New Roman" w:hAnsi="Times New Roman" w:cs="Times New Roman"/>
                <w:color w:val="000000" w:themeColor="text1"/>
                <w:kern w:val="0"/>
                <w:lang w:eastAsia="es-EC"/>
                <w14:ligatures w14:val="none"/>
              </w:rPr>
              <w:t>Gradient</w:t>
            </w:r>
            <w:proofErr w:type="spellEnd"/>
            <w:r w:rsidRPr="000100DF">
              <w:rPr>
                <w:rFonts w:ascii="Times New Roman" w:eastAsia="Times New Roman" w:hAnsi="Times New Roman" w:cs="Times New Roman"/>
                <w:color w:val="000000" w:themeColor="text1"/>
                <w:kern w:val="0"/>
                <w:lang w:eastAsia="es-EC"/>
                <w14:ligatures w14:val="none"/>
              </w:rPr>
              <w:t xml:space="preserve"> </w:t>
            </w:r>
            <w:proofErr w:type="spellStart"/>
            <w:r w:rsidRPr="000100DF">
              <w:rPr>
                <w:rFonts w:ascii="Times New Roman" w:eastAsia="Times New Roman" w:hAnsi="Times New Roman" w:cs="Times New Roman"/>
                <w:color w:val="000000" w:themeColor="text1"/>
                <w:kern w:val="0"/>
                <w:lang w:eastAsia="es-EC"/>
                <w14:ligatures w14:val="none"/>
              </w:rPr>
              <w:t>Boosting</w:t>
            </w:r>
            <w:proofErr w:type="spellEnd"/>
          </w:p>
        </w:tc>
        <w:tc>
          <w:tcPr>
            <w:tcW w:w="0" w:type="auto"/>
            <w:vAlign w:val="center"/>
            <w:hideMark/>
          </w:tcPr>
          <w:p w14:paraId="29706DAC" w14:textId="77777777" w:rsidR="000100DF" w:rsidRPr="000100DF" w:rsidRDefault="000100DF" w:rsidP="000100DF">
            <w:pPr>
              <w:jc w:val="center"/>
              <w:rPr>
                <w:rFonts w:ascii="Times New Roman" w:eastAsia="Times New Roman" w:hAnsi="Times New Roman" w:cs="Times New Roman"/>
                <w:color w:val="000000" w:themeColor="text1"/>
                <w:kern w:val="0"/>
                <w:lang w:eastAsia="es-EC"/>
                <w14:ligatures w14:val="none"/>
              </w:rPr>
            </w:pPr>
            <w:r w:rsidRPr="000100DF">
              <w:rPr>
                <w:rFonts w:ascii="Times New Roman" w:eastAsia="Times New Roman" w:hAnsi="Times New Roman" w:cs="Times New Roman"/>
                <w:color w:val="000000" w:themeColor="text1"/>
                <w:kern w:val="0"/>
                <w:lang w:eastAsia="es-EC"/>
                <w14:ligatures w14:val="none"/>
              </w:rPr>
              <w:t>0.9706</w:t>
            </w:r>
          </w:p>
        </w:tc>
        <w:tc>
          <w:tcPr>
            <w:tcW w:w="0" w:type="auto"/>
            <w:vAlign w:val="center"/>
            <w:hideMark/>
          </w:tcPr>
          <w:p w14:paraId="592C1C1A" w14:textId="77777777" w:rsidR="000100DF" w:rsidRPr="000100DF" w:rsidRDefault="000100DF" w:rsidP="000100DF">
            <w:pPr>
              <w:jc w:val="center"/>
              <w:rPr>
                <w:rFonts w:ascii="Times New Roman" w:eastAsia="Times New Roman" w:hAnsi="Times New Roman" w:cs="Times New Roman"/>
                <w:color w:val="000000" w:themeColor="text1"/>
                <w:kern w:val="0"/>
                <w:lang w:eastAsia="es-EC"/>
                <w14:ligatures w14:val="none"/>
              </w:rPr>
            </w:pPr>
            <w:r w:rsidRPr="000100DF">
              <w:rPr>
                <w:rFonts w:ascii="Times New Roman" w:eastAsia="Times New Roman" w:hAnsi="Times New Roman" w:cs="Times New Roman"/>
                <w:color w:val="000000" w:themeColor="text1"/>
                <w:kern w:val="0"/>
                <w:lang w:eastAsia="es-EC"/>
                <w14:ligatures w14:val="none"/>
              </w:rPr>
              <w:t>4</w:t>
            </w:r>
          </w:p>
        </w:tc>
        <w:tc>
          <w:tcPr>
            <w:tcW w:w="0" w:type="auto"/>
            <w:vAlign w:val="center"/>
            <w:hideMark/>
          </w:tcPr>
          <w:p w14:paraId="0C3EE944" w14:textId="77777777" w:rsidR="000100DF" w:rsidRPr="000100DF" w:rsidRDefault="000100DF" w:rsidP="003D4626">
            <w:pPr>
              <w:jc w:val="both"/>
              <w:rPr>
                <w:rFonts w:ascii="Times New Roman" w:eastAsia="Times New Roman" w:hAnsi="Times New Roman" w:cs="Times New Roman"/>
                <w:color w:val="000000" w:themeColor="text1"/>
                <w:kern w:val="0"/>
                <w:lang w:eastAsia="es-EC"/>
                <w14:ligatures w14:val="none"/>
              </w:rPr>
            </w:pPr>
            <w:r w:rsidRPr="000100DF">
              <w:rPr>
                <w:rFonts w:ascii="Times New Roman" w:eastAsia="Times New Roman" w:hAnsi="Times New Roman" w:cs="Times New Roman"/>
                <w:color w:val="000000" w:themeColor="text1"/>
                <w:kern w:val="0"/>
                <w:lang w:eastAsia="es-EC"/>
                <w14:ligatures w14:val="none"/>
              </w:rPr>
              <w:t>Mantiene una alta precisión (97.06%) en datos discretizados, evidenciando su capacidad para lidiar con datos de naturaleza discreta.</w:t>
            </w:r>
          </w:p>
        </w:tc>
      </w:tr>
      <w:tr w:rsidR="003D4626" w:rsidRPr="000100DF" w14:paraId="308DC479" w14:textId="77777777" w:rsidTr="000100DF">
        <w:tc>
          <w:tcPr>
            <w:tcW w:w="0" w:type="auto"/>
            <w:vAlign w:val="center"/>
            <w:hideMark/>
          </w:tcPr>
          <w:p w14:paraId="3DFA0325" w14:textId="77777777" w:rsidR="000100DF" w:rsidRPr="000100DF" w:rsidRDefault="000100DF" w:rsidP="000100DF">
            <w:pPr>
              <w:jc w:val="center"/>
              <w:rPr>
                <w:rFonts w:ascii="Times New Roman" w:eastAsia="Times New Roman" w:hAnsi="Times New Roman" w:cs="Times New Roman"/>
                <w:color w:val="000000" w:themeColor="text1"/>
                <w:kern w:val="0"/>
                <w:lang w:eastAsia="es-EC"/>
                <w14:ligatures w14:val="none"/>
              </w:rPr>
            </w:pPr>
            <w:r w:rsidRPr="000100DF">
              <w:rPr>
                <w:rFonts w:ascii="Times New Roman" w:eastAsia="Times New Roman" w:hAnsi="Times New Roman" w:cs="Times New Roman"/>
                <w:color w:val="000000" w:themeColor="text1"/>
                <w:kern w:val="0"/>
                <w:lang w:eastAsia="es-EC"/>
                <w14:ligatures w14:val="none"/>
              </w:rPr>
              <w:t>Discretizado</w:t>
            </w:r>
          </w:p>
        </w:tc>
        <w:tc>
          <w:tcPr>
            <w:tcW w:w="0" w:type="auto"/>
            <w:vAlign w:val="center"/>
            <w:hideMark/>
          </w:tcPr>
          <w:p w14:paraId="3B57668D" w14:textId="77777777" w:rsidR="000100DF" w:rsidRPr="000100DF" w:rsidRDefault="000100DF" w:rsidP="000100DF">
            <w:pPr>
              <w:jc w:val="center"/>
              <w:rPr>
                <w:rFonts w:ascii="Times New Roman" w:eastAsia="Times New Roman" w:hAnsi="Times New Roman" w:cs="Times New Roman"/>
                <w:color w:val="000000" w:themeColor="text1"/>
                <w:kern w:val="0"/>
                <w:lang w:eastAsia="es-EC"/>
                <w14:ligatures w14:val="none"/>
              </w:rPr>
            </w:pPr>
            <w:proofErr w:type="spellStart"/>
            <w:r w:rsidRPr="000100DF">
              <w:rPr>
                <w:rFonts w:ascii="Times New Roman" w:eastAsia="Times New Roman" w:hAnsi="Times New Roman" w:cs="Times New Roman"/>
                <w:color w:val="000000" w:themeColor="text1"/>
                <w:kern w:val="0"/>
                <w:lang w:eastAsia="es-EC"/>
                <w14:ligatures w14:val="none"/>
              </w:rPr>
              <w:t>AdaBoost</w:t>
            </w:r>
            <w:proofErr w:type="spellEnd"/>
          </w:p>
        </w:tc>
        <w:tc>
          <w:tcPr>
            <w:tcW w:w="0" w:type="auto"/>
            <w:vAlign w:val="center"/>
            <w:hideMark/>
          </w:tcPr>
          <w:p w14:paraId="23060D56" w14:textId="77777777" w:rsidR="000100DF" w:rsidRPr="000100DF" w:rsidRDefault="000100DF" w:rsidP="000100DF">
            <w:pPr>
              <w:jc w:val="center"/>
              <w:rPr>
                <w:rFonts w:ascii="Times New Roman" w:eastAsia="Times New Roman" w:hAnsi="Times New Roman" w:cs="Times New Roman"/>
                <w:color w:val="000000" w:themeColor="text1"/>
                <w:kern w:val="0"/>
                <w:lang w:eastAsia="es-EC"/>
                <w14:ligatures w14:val="none"/>
              </w:rPr>
            </w:pPr>
            <w:r w:rsidRPr="000100DF">
              <w:rPr>
                <w:rFonts w:ascii="Times New Roman" w:eastAsia="Times New Roman" w:hAnsi="Times New Roman" w:cs="Times New Roman"/>
                <w:color w:val="000000" w:themeColor="text1"/>
                <w:kern w:val="0"/>
                <w:lang w:eastAsia="es-EC"/>
                <w14:ligatures w14:val="none"/>
              </w:rPr>
              <w:t>0.9706</w:t>
            </w:r>
          </w:p>
        </w:tc>
        <w:tc>
          <w:tcPr>
            <w:tcW w:w="0" w:type="auto"/>
            <w:vAlign w:val="center"/>
            <w:hideMark/>
          </w:tcPr>
          <w:p w14:paraId="3A3A551D" w14:textId="77777777" w:rsidR="000100DF" w:rsidRPr="000100DF" w:rsidRDefault="000100DF" w:rsidP="000100DF">
            <w:pPr>
              <w:jc w:val="center"/>
              <w:rPr>
                <w:rFonts w:ascii="Times New Roman" w:eastAsia="Times New Roman" w:hAnsi="Times New Roman" w:cs="Times New Roman"/>
                <w:color w:val="000000" w:themeColor="text1"/>
                <w:kern w:val="0"/>
                <w:lang w:eastAsia="es-EC"/>
                <w14:ligatures w14:val="none"/>
              </w:rPr>
            </w:pPr>
            <w:r w:rsidRPr="000100DF">
              <w:rPr>
                <w:rFonts w:ascii="Times New Roman" w:eastAsia="Times New Roman" w:hAnsi="Times New Roman" w:cs="Times New Roman"/>
                <w:color w:val="000000" w:themeColor="text1"/>
                <w:kern w:val="0"/>
                <w:lang w:eastAsia="es-EC"/>
                <w14:ligatures w14:val="none"/>
              </w:rPr>
              <w:t>2</w:t>
            </w:r>
          </w:p>
        </w:tc>
        <w:tc>
          <w:tcPr>
            <w:tcW w:w="0" w:type="auto"/>
            <w:vAlign w:val="center"/>
            <w:hideMark/>
          </w:tcPr>
          <w:p w14:paraId="6AE00E34" w14:textId="77777777" w:rsidR="000100DF" w:rsidRPr="000100DF" w:rsidRDefault="000100DF" w:rsidP="00F87652">
            <w:pPr>
              <w:keepNext/>
              <w:jc w:val="both"/>
              <w:rPr>
                <w:rFonts w:ascii="Times New Roman" w:eastAsia="Times New Roman" w:hAnsi="Times New Roman" w:cs="Times New Roman"/>
                <w:color w:val="000000" w:themeColor="text1"/>
                <w:kern w:val="0"/>
                <w:lang w:eastAsia="es-EC"/>
                <w14:ligatures w14:val="none"/>
              </w:rPr>
            </w:pPr>
            <w:r w:rsidRPr="000100DF">
              <w:rPr>
                <w:rFonts w:ascii="Times New Roman" w:eastAsia="Times New Roman" w:hAnsi="Times New Roman" w:cs="Times New Roman"/>
                <w:color w:val="000000" w:themeColor="text1"/>
                <w:kern w:val="0"/>
                <w:lang w:eastAsia="es-EC"/>
                <w14:ligatures w14:val="none"/>
              </w:rPr>
              <w:t>Logra una precisión del 97.06% en datos discretizados, mostrando consistencia en diferentes contextos de datos.</w:t>
            </w:r>
          </w:p>
        </w:tc>
      </w:tr>
    </w:tbl>
    <w:p w14:paraId="66C5004B" w14:textId="49A5444D" w:rsidR="005D2B62" w:rsidRPr="00F87652" w:rsidRDefault="00F87652" w:rsidP="00F87652">
      <w:pPr>
        <w:pStyle w:val="Descripcin"/>
        <w:rPr>
          <w:rFonts w:ascii="Times New Roman" w:hAnsi="Times New Roman" w:cs="Times New Roman"/>
          <w:b/>
          <w:bCs/>
          <w:color w:val="auto"/>
          <w:sz w:val="28"/>
          <w:szCs w:val="28"/>
        </w:rPr>
      </w:pPr>
      <w:r w:rsidRPr="00F87652">
        <w:rPr>
          <w:rFonts w:ascii="Times New Roman" w:hAnsi="Times New Roman" w:cs="Times New Roman"/>
          <w:b/>
          <w:bCs/>
          <w:color w:val="auto"/>
          <w:sz w:val="20"/>
          <w:szCs w:val="20"/>
        </w:rPr>
        <w:t xml:space="preserve">Tabla </w:t>
      </w:r>
      <w:r w:rsidR="009864B0">
        <w:rPr>
          <w:rFonts w:ascii="Times New Roman" w:hAnsi="Times New Roman" w:cs="Times New Roman"/>
          <w:b/>
          <w:bCs/>
          <w:color w:val="auto"/>
          <w:sz w:val="20"/>
          <w:szCs w:val="20"/>
        </w:rPr>
        <w:fldChar w:fldCharType="begin"/>
      </w:r>
      <w:r w:rsidR="009864B0">
        <w:rPr>
          <w:rFonts w:ascii="Times New Roman" w:hAnsi="Times New Roman" w:cs="Times New Roman"/>
          <w:b/>
          <w:bCs/>
          <w:color w:val="auto"/>
          <w:sz w:val="20"/>
          <w:szCs w:val="20"/>
        </w:rPr>
        <w:instrText xml:space="preserve"> SEQ Tabla \* ARABIC </w:instrText>
      </w:r>
      <w:r w:rsidR="009864B0">
        <w:rPr>
          <w:rFonts w:ascii="Times New Roman" w:hAnsi="Times New Roman" w:cs="Times New Roman"/>
          <w:b/>
          <w:bCs/>
          <w:color w:val="auto"/>
          <w:sz w:val="20"/>
          <w:szCs w:val="20"/>
        </w:rPr>
        <w:fldChar w:fldCharType="separate"/>
      </w:r>
      <w:r w:rsidR="009864B0">
        <w:rPr>
          <w:rFonts w:ascii="Times New Roman" w:hAnsi="Times New Roman" w:cs="Times New Roman"/>
          <w:b/>
          <w:bCs/>
          <w:noProof/>
          <w:color w:val="auto"/>
          <w:sz w:val="20"/>
          <w:szCs w:val="20"/>
        </w:rPr>
        <w:t>8</w:t>
      </w:r>
      <w:r w:rsidR="009864B0">
        <w:rPr>
          <w:rFonts w:ascii="Times New Roman" w:hAnsi="Times New Roman" w:cs="Times New Roman"/>
          <w:b/>
          <w:bCs/>
          <w:color w:val="auto"/>
          <w:sz w:val="20"/>
          <w:szCs w:val="20"/>
        </w:rPr>
        <w:fldChar w:fldCharType="end"/>
      </w:r>
      <w:r w:rsidRPr="00F87652">
        <w:rPr>
          <w:rFonts w:ascii="Times New Roman" w:hAnsi="Times New Roman" w:cs="Times New Roman"/>
          <w:color w:val="auto"/>
          <w:sz w:val="20"/>
          <w:szCs w:val="20"/>
        </w:rPr>
        <w:t xml:space="preserve"> Tabla Comparativa de los resultados del modelo </w:t>
      </w:r>
      <w:proofErr w:type="spellStart"/>
      <w:r w:rsidRPr="00F87652">
        <w:rPr>
          <w:rFonts w:ascii="Times New Roman" w:hAnsi="Times New Roman" w:cs="Times New Roman"/>
          <w:color w:val="auto"/>
          <w:sz w:val="20"/>
          <w:szCs w:val="20"/>
        </w:rPr>
        <w:t>boosting</w:t>
      </w:r>
      <w:proofErr w:type="spellEnd"/>
    </w:p>
    <w:p w14:paraId="2BFCD1F9" w14:textId="5E073FBC" w:rsidR="003D4626" w:rsidRDefault="003D4626" w:rsidP="00A975ED">
      <w:pPr>
        <w:rPr>
          <w:rFonts w:ascii="Times New Roman" w:hAnsi="Times New Roman" w:cs="Times New Roman"/>
          <w:b/>
          <w:bCs/>
          <w:sz w:val="24"/>
          <w:szCs w:val="24"/>
        </w:rPr>
      </w:pPr>
      <w:r>
        <w:rPr>
          <w:rFonts w:ascii="Times New Roman" w:hAnsi="Times New Roman" w:cs="Times New Roman"/>
          <w:b/>
          <w:bCs/>
          <w:sz w:val="24"/>
          <w:szCs w:val="24"/>
        </w:rPr>
        <w:t xml:space="preserve">Conclusiones </w:t>
      </w:r>
    </w:p>
    <w:p w14:paraId="273969E5" w14:textId="174FD5C0" w:rsidR="00B31B7A" w:rsidRPr="00B31B7A" w:rsidRDefault="00B31B7A" w:rsidP="00B31B7A">
      <w:pPr>
        <w:pStyle w:val="Prrafodelista"/>
        <w:numPr>
          <w:ilvl w:val="0"/>
          <w:numId w:val="6"/>
        </w:numPr>
        <w:spacing w:line="276" w:lineRule="auto"/>
        <w:ind w:left="426"/>
        <w:jc w:val="both"/>
        <w:rPr>
          <w:rFonts w:ascii="Times New Roman" w:hAnsi="Times New Roman" w:cs="Times New Roman"/>
          <w:sz w:val="24"/>
          <w:szCs w:val="24"/>
        </w:rPr>
      </w:pPr>
      <w:r w:rsidRPr="00B31B7A">
        <w:rPr>
          <w:rFonts w:ascii="Times New Roman" w:hAnsi="Times New Roman" w:cs="Times New Roman"/>
          <w:sz w:val="24"/>
          <w:szCs w:val="24"/>
        </w:rPr>
        <w:t xml:space="preserve">Si se prioriza la Precisión Absoluta </w:t>
      </w:r>
      <w:proofErr w:type="spellStart"/>
      <w:r w:rsidRPr="00B31B7A">
        <w:rPr>
          <w:rFonts w:ascii="Times New Roman" w:hAnsi="Times New Roman" w:cs="Times New Roman"/>
          <w:sz w:val="24"/>
          <w:szCs w:val="24"/>
        </w:rPr>
        <w:t>Gradient</w:t>
      </w:r>
      <w:proofErr w:type="spellEnd"/>
      <w:r w:rsidRPr="00B31B7A">
        <w:rPr>
          <w:rFonts w:ascii="Times New Roman" w:hAnsi="Times New Roman" w:cs="Times New Roman"/>
          <w:sz w:val="24"/>
          <w:szCs w:val="24"/>
        </w:rPr>
        <w:t xml:space="preserve"> </w:t>
      </w:r>
      <w:proofErr w:type="spellStart"/>
      <w:r w:rsidRPr="00B31B7A">
        <w:rPr>
          <w:rFonts w:ascii="Times New Roman" w:hAnsi="Times New Roman" w:cs="Times New Roman"/>
          <w:sz w:val="24"/>
          <w:szCs w:val="24"/>
        </w:rPr>
        <w:t>Boosting</w:t>
      </w:r>
      <w:proofErr w:type="spellEnd"/>
      <w:r w:rsidRPr="00B31B7A">
        <w:rPr>
          <w:rFonts w:ascii="Times New Roman" w:hAnsi="Times New Roman" w:cs="Times New Roman"/>
          <w:sz w:val="24"/>
          <w:szCs w:val="24"/>
        </w:rPr>
        <w:t xml:space="preserve"> es ligeramente superior en datos discretizados, pero ambos son bastante similares.</w:t>
      </w:r>
    </w:p>
    <w:p w14:paraId="1FE0A0BC" w14:textId="5CD84A7B" w:rsidR="00B31B7A" w:rsidRDefault="00B31B7A" w:rsidP="00B31B7A">
      <w:pPr>
        <w:pStyle w:val="Prrafodelista"/>
        <w:numPr>
          <w:ilvl w:val="0"/>
          <w:numId w:val="6"/>
        </w:numPr>
        <w:spacing w:line="276" w:lineRule="auto"/>
        <w:ind w:left="426"/>
        <w:jc w:val="both"/>
        <w:rPr>
          <w:rFonts w:ascii="Times New Roman" w:hAnsi="Times New Roman" w:cs="Times New Roman"/>
          <w:sz w:val="24"/>
          <w:szCs w:val="24"/>
        </w:rPr>
      </w:pPr>
      <w:r w:rsidRPr="00B31B7A">
        <w:rPr>
          <w:rFonts w:ascii="Times New Roman" w:hAnsi="Times New Roman" w:cs="Times New Roman"/>
          <w:sz w:val="24"/>
          <w:szCs w:val="24"/>
        </w:rPr>
        <w:t xml:space="preserve">Si se Busca Eficiencia Computacional </w:t>
      </w:r>
      <w:proofErr w:type="spellStart"/>
      <w:r w:rsidRPr="00B31B7A">
        <w:rPr>
          <w:rFonts w:ascii="Times New Roman" w:hAnsi="Times New Roman" w:cs="Times New Roman"/>
          <w:sz w:val="24"/>
          <w:szCs w:val="24"/>
        </w:rPr>
        <w:t>AdaBoost</w:t>
      </w:r>
      <w:proofErr w:type="spellEnd"/>
      <w:r w:rsidRPr="00B31B7A">
        <w:rPr>
          <w:rFonts w:ascii="Times New Roman" w:hAnsi="Times New Roman" w:cs="Times New Roman"/>
          <w:sz w:val="24"/>
          <w:szCs w:val="24"/>
        </w:rPr>
        <w:t xml:space="preserve"> podría ser preferible, ya que logra precisión perfecta con menos estimadores en datos originales y normalizados.</w:t>
      </w:r>
    </w:p>
    <w:p w14:paraId="224B5573" w14:textId="77777777" w:rsidR="00186BAC" w:rsidRDefault="00186BAC" w:rsidP="00186BAC">
      <w:pPr>
        <w:spacing w:line="276" w:lineRule="auto"/>
        <w:ind w:left="66"/>
        <w:jc w:val="both"/>
        <w:rPr>
          <w:rFonts w:ascii="Times New Roman" w:hAnsi="Times New Roman" w:cs="Times New Roman"/>
          <w:sz w:val="24"/>
          <w:szCs w:val="24"/>
        </w:rPr>
      </w:pPr>
    </w:p>
    <w:p w14:paraId="2A4030AF" w14:textId="77777777" w:rsidR="00186BAC" w:rsidRPr="00186BAC" w:rsidRDefault="00186BAC" w:rsidP="00186BAC">
      <w:pPr>
        <w:spacing w:line="276" w:lineRule="auto"/>
        <w:ind w:left="66"/>
        <w:jc w:val="both"/>
        <w:rPr>
          <w:rFonts w:ascii="Times New Roman" w:hAnsi="Times New Roman" w:cs="Times New Roman"/>
          <w:sz w:val="24"/>
          <w:szCs w:val="24"/>
        </w:rPr>
      </w:pPr>
    </w:p>
    <w:sectPr w:rsidR="00186BAC" w:rsidRPr="00186BAC" w:rsidSect="00286E35">
      <w:headerReference w:type="default" r:id="rId1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68873" w14:textId="77777777" w:rsidR="003574B0" w:rsidRDefault="003574B0" w:rsidP="001E66FB">
      <w:pPr>
        <w:spacing w:after="0" w:line="240" w:lineRule="auto"/>
      </w:pPr>
      <w:r>
        <w:separator/>
      </w:r>
    </w:p>
  </w:endnote>
  <w:endnote w:type="continuationSeparator" w:id="0">
    <w:p w14:paraId="0F55411B" w14:textId="77777777" w:rsidR="003574B0" w:rsidRDefault="003574B0" w:rsidP="001E66FB">
      <w:pPr>
        <w:spacing w:after="0" w:line="240" w:lineRule="auto"/>
      </w:pPr>
      <w:r>
        <w:continuationSeparator/>
      </w:r>
    </w:p>
  </w:endnote>
  <w:endnote w:type="continuationNotice" w:id="1">
    <w:p w14:paraId="6887F644" w14:textId="77777777" w:rsidR="003574B0" w:rsidRDefault="003574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E2E27" w14:textId="77777777" w:rsidR="003574B0" w:rsidRDefault="003574B0" w:rsidP="001E66FB">
      <w:pPr>
        <w:spacing w:after="0" w:line="240" w:lineRule="auto"/>
      </w:pPr>
      <w:r>
        <w:separator/>
      </w:r>
    </w:p>
  </w:footnote>
  <w:footnote w:type="continuationSeparator" w:id="0">
    <w:p w14:paraId="6E073438" w14:textId="77777777" w:rsidR="003574B0" w:rsidRDefault="003574B0" w:rsidP="001E66FB">
      <w:pPr>
        <w:spacing w:after="0" w:line="240" w:lineRule="auto"/>
      </w:pPr>
      <w:r>
        <w:continuationSeparator/>
      </w:r>
    </w:p>
  </w:footnote>
  <w:footnote w:type="continuationNotice" w:id="1">
    <w:p w14:paraId="1BD16264" w14:textId="77777777" w:rsidR="003574B0" w:rsidRDefault="003574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71"/>
      <w:gridCol w:w="6142"/>
      <w:gridCol w:w="1179"/>
    </w:tblGrid>
    <w:tr w:rsidR="001E66FB" w14:paraId="1F5838DD" w14:textId="77777777" w:rsidTr="001E66FB">
      <w:trPr>
        <w:jc w:val="center"/>
      </w:trPr>
      <w:tc>
        <w:tcPr>
          <w:tcW w:w="1371" w:type="dxa"/>
          <w:vAlign w:val="center"/>
        </w:tcPr>
        <w:p w14:paraId="4547236C" w14:textId="77777777" w:rsidR="001E66FB" w:rsidRDefault="001E66FB" w:rsidP="001E66FB">
          <w:r>
            <w:rPr>
              <w:noProof/>
            </w:rPr>
            <w:drawing>
              <wp:inline distT="0" distB="0" distL="0" distR="0" wp14:anchorId="168A353A" wp14:editId="4F28BBB9">
                <wp:extent cx="733425" cy="739117"/>
                <wp:effectExtent l="0" t="0" r="0" b="4445"/>
                <wp:docPr id="1334543261" name="Imagen 1334543261"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543261" name="Imagen 1" descr="Una caricatura de una persona&#10;&#10;Descripción generada automáticamente con confianza baja"/>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3957" cy="749731"/>
                        </a:xfrm>
                        <a:prstGeom prst="rect">
                          <a:avLst/>
                        </a:prstGeom>
                      </pic:spPr>
                    </pic:pic>
                  </a:graphicData>
                </a:graphic>
              </wp:inline>
            </w:drawing>
          </w:r>
        </w:p>
      </w:tc>
      <w:tc>
        <w:tcPr>
          <w:tcW w:w="6142" w:type="dxa"/>
          <w:vAlign w:val="center"/>
        </w:tcPr>
        <w:p w14:paraId="5526CC5C" w14:textId="77777777" w:rsidR="001E66FB" w:rsidRPr="00A224F2" w:rsidRDefault="001E66FB" w:rsidP="001E66FB">
          <w:pPr>
            <w:jc w:val="center"/>
            <w:rPr>
              <w:rFonts w:ascii="Times New Roman" w:hAnsi="Times New Roman" w:cs="Times New Roman"/>
              <w:b/>
              <w:bCs/>
              <w:i/>
              <w:iCs/>
              <w:sz w:val="28"/>
              <w:szCs w:val="28"/>
            </w:rPr>
          </w:pPr>
          <w:r w:rsidRPr="000738FF">
            <w:rPr>
              <w:rFonts w:ascii="Times New Roman" w:hAnsi="Times New Roman" w:cs="Times New Roman"/>
              <w:b/>
              <w:bCs/>
              <w:i/>
              <w:iCs/>
              <w:sz w:val="32"/>
              <w:szCs w:val="32"/>
            </w:rPr>
            <w:t>ESCUELA SUPERIOR POLITÉCNICA DE CHIMBORAZO</w:t>
          </w:r>
        </w:p>
      </w:tc>
      <w:tc>
        <w:tcPr>
          <w:tcW w:w="1179" w:type="dxa"/>
          <w:vAlign w:val="center"/>
        </w:tcPr>
        <w:p w14:paraId="4C7AD55D" w14:textId="77777777" w:rsidR="001E66FB" w:rsidRDefault="001E66FB" w:rsidP="001E66FB">
          <w:pPr>
            <w:jc w:val="right"/>
          </w:pPr>
          <w:r>
            <w:rPr>
              <w:noProof/>
            </w:rPr>
            <w:drawing>
              <wp:inline distT="0" distB="0" distL="0" distR="0" wp14:anchorId="68B69740" wp14:editId="3FD5536F">
                <wp:extent cx="696940" cy="579755"/>
                <wp:effectExtent l="0" t="0" r="8255" b="0"/>
                <wp:docPr id="460982764" name="Imagen 46098276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82764" name="Imagen 2" descr="Icono&#10;&#10;Descripción generada automáticamente"/>
                        <pic:cNvPicPr>
                          <a:picLocks noChangeAspect="1" noChangeArrowheads="1"/>
                        </pic:cNvPicPr>
                      </pic:nvPicPr>
                      <pic:blipFill rotWithShape="1">
                        <a:blip r:embed="rId2">
                          <a:extLst>
                            <a:ext uri="{28A0092B-C50C-407E-A947-70E740481C1C}">
                              <a14:useLocalDpi xmlns:a14="http://schemas.microsoft.com/office/drawing/2010/main" val="0"/>
                            </a:ext>
                          </a:extLst>
                        </a:blip>
                        <a:srcRect t="21251" b="39374"/>
                        <a:stretch/>
                      </pic:blipFill>
                      <pic:spPr bwMode="auto">
                        <a:xfrm>
                          <a:off x="0" y="0"/>
                          <a:ext cx="720591" cy="599429"/>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AD9A2BB" w14:textId="77777777" w:rsidR="001E66FB" w:rsidRDefault="001E66F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D28AD"/>
    <w:multiLevelType w:val="hybridMultilevel"/>
    <w:tmpl w:val="5E6E38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AF90B19"/>
    <w:multiLevelType w:val="hybridMultilevel"/>
    <w:tmpl w:val="1DD4D8D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B7A2620"/>
    <w:multiLevelType w:val="hybridMultilevel"/>
    <w:tmpl w:val="31200C54"/>
    <w:lvl w:ilvl="0" w:tplc="B63476BA">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6094659E"/>
    <w:multiLevelType w:val="hybridMultilevel"/>
    <w:tmpl w:val="CFC43D8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7D1B3B78"/>
    <w:multiLevelType w:val="hybridMultilevel"/>
    <w:tmpl w:val="66A64E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7E7A5A82"/>
    <w:multiLevelType w:val="hybridMultilevel"/>
    <w:tmpl w:val="DF30C4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383216732">
    <w:abstractNumId w:val="2"/>
  </w:num>
  <w:num w:numId="2" w16cid:durableId="2062510090">
    <w:abstractNumId w:val="1"/>
  </w:num>
  <w:num w:numId="3" w16cid:durableId="1010135096">
    <w:abstractNumId w:val="3"/>
  </w:num>
  <w:num w:numId="4" w16cid:durableId="1640839494">
    <w:abstractNumId w:val="4"/>
  </w:num>
  <w:num w:numId="5" w16cid:durableId="1586497379">
    <w:abstractNumId w:val="5"/>
  </w:num>
  <w:num w:numId="6" w16cid:durableId="1559971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FB"/>
    <w:rsid w:val="00002C17"/>
    <w:rsid w:val="00005CB3"/>
    <w:rsid w:val="000100DF"/>
    <w:rsid w:val="00012998"/>
    <w:rsid w:val="00013852"/>
    <w:rsid w:val="0001537C"/>
    <w:rsid w:val="00016655"/>
    <w:rsid w:val="00020ABF"/>
    <w:rsid w:val="00024B5A"/>
    <w:rsid w:val="00027051"/>
    <w:rsid w:val="0003271B"/>
    <w:rsid w:val="000336A0"/>
    <w:rsid w:val="00033BFF"/>
    <w:rsid w:val="00035F9E"/>
    <w:rsid w:val="00040E09"/>
    <w:rsid w:val="00042389"/>
    <w:rsid w:val="000533FC"/>
    <w:rsid w:val="000539EC"/>
    <w:rsid w:val="00055757"/>
    <w:rsid w:val="00055DBA"/>
    <w:rsid w:val="00060BB1"/>
    <w:rsid w:val="00061FFB"/>
    <w:rsid w:val="00066C82"/>
    <w:rsid w:val="00073D41"/>
    <w:rsid w:val="000742B6"/>
    <w:rsid w:val="0007443E"/>
    <w:rsid w:val="00077726"/>
    <w:rsid w:val="000954CB"/>
    <w:rsid w:val="00096E67"/>
    <w:rsid w:val="000A2A28"/>
    <w:rsid w:val="000A794A"/>
    <w:rsid w:val="000B331A"/>
    <w:rsid w:val="000B383E"/>
    <w:rsid w:val="000B65A1"/>
    <w:rsid w:val="000C1BFE"/>
    <w:rsid w:val="000C66C4"/>
    <w:rsid w:val="000C6777"/>
    <w:rsid w:val="000D19EC"/>
    <w:rsid w:val="000D55E3"/>
    <w:rsid w:val="000E1C33"/>
    <w:rsid w:val="000F3785"/>
    <w:rsid w:val="000F49E4"/>
    <w:rsid w:val="000F5E0F"/>
    <w:rsid w:val="00100869"/>
    <w:rsid w:val="0010262F"/>
    <w:rsid w:val="00104C95"/>
    <w:rsid w:val="00107771"/>
    <w:rsid w:val="00111C8A"/>
    <w:rsid w:val="00111CCB"/>
    <w:rsid w:val="0011666C"/>
    <w:rsid w:val="00116723"/>
    <w:rsid w:val="00116EED"/>
    <w:rsid w:val="00121B0A"/>
    <w:rsid w:val="00121F1D"/>
    <w:rsid w:val="00123678"/>
    <w:rsid w:val="00125C96"/>
    <w:rsid w:val="00125EAD"/>
    <w:rsid w:val="001270C2"/>
    <w:rsid w:val="0014117C"/>
    <w:rsid w:val="00141420"/>
    <w:rsid w:val="00141D66"/>
    <w:rsid w:val="00145E17"/>
    <w:rsid w:val="00155DF1"/>
    <w:rsid w:val="0016102C"/>
    <w:rsid w:val="001647AE"/>
    <w:rsid w:val="00166031"/>
    <w:rsid w:val="001712EF"/>
    <w:rsid w:val="00175300"/>
    <w:rsid w:val="00185CC0"/>
    <w:rsid w:val="00186BAC"/>
    <w:rsid w:val="001872C9"/>
    <w:rsid w:val="00194FDF"/>
    <w:rsid w:val="00195567"/>
    <w:rsid w:val="001965B3"/>
    <w:rsid w:val="00197754"/>
    <w:rsid w:val="001A0ACD"/>
    <w:rsid w:val="001A784E"/>
    <w:rsid w:val="001B2FA1"/>
    <w:rsid w:val="001B4CF8"/>
    <w:rsid w:val="001C0757"/>
    <w:rsid w:val="001C0D72"/>
    <w:rsid w:val="001C1AF3"/>
    <w:rsid w:val="001C3A98"/>
    <w:rsid w:val="001C4873"/>
    <w:rsid w:val="001C59BA"/>
    <w:rsid w:val="001D1CC6"/>
    <w:rsid w:val="001D2A18"/>
    <w:rsid w:val="001D5544"/>
    <w:rsid w:val="001E2CD4"/>
    <w:rsid w:val="001E66FB"/>
    <w:rsid w:val="001E6DC7"/>
    <w:rsid w:val="001F18C8"/>
    <w:rsid w:val="001F475E"/>
    <w:rsid w:val="001F4C4F"/>
    <w:rsid w:val="001F7FC6"/>
    <w:rsid w:val="002048E1"/>
    <w:rsid w:val="002137CE"/>
    <w:rsid w:val="00215026"/>
    <w:rsid w:val="002156D0"/>
    <w:rsid w:val="00223248"/>
    <w:rsid w:val="00223317"/>
    <w:rsid w:val="00223F00"/>
    <w:rsid w:val="00224D4F"/>
    <w:rsid w:val="00226493"/>
    <w:rsid w:val="00235825"/>
    <w:rsid w:val="00241A7F"/>
    <w:rsid w:val="002439B3"/>
    <w:rsid w:val="00243EB9"/>
    <w:rsid w:val="002506BE"/>
    <w:rsid w:val="00250945"/>
    <w:rsid w:val="002511DA"/>
    <w:rsid w:val="002514F8"/>
    <w:rsid w:val="002531D2"/>
    <w:rsid w:val="0026250A"/>
    <w:rsid w:val="002643B3"/>
    <w:rsid w:val="00275336"/>
    <w:rsid w:val="00276A9B"/>
    <w:rsid w:val="002809B1"/>
    <w:rsid w:val="00282453"/>
    <w:rsid w:val="0028279C"/>
    <w:rsid w:val="00284025"/>
    <w:rsid w:val="00284E2A"/>
    <w:rsid w:val="00286294"/>
    <w:rsid w:val="002868D5"/>
    <w:rsid w:val="00286E35"/>
    <w:rsid w:val="002A22E1"/>
    <w:rsid w:val="002A441D"/>
    <w:rsid w:val="002A4817"/>
    <w:rsid w:val="002A4A34"/>
    <w:rsid w:val="002A4C0E"/>
    <w:rsid w:val="002C0A6F"/>
    <w:rsid w:val="002C3609"/>
    <w:rsid w:val="002C47B6"/>
    <w:rsid w:val="002D0104"/>
    <w:rsid w:val="002D4080"/>
    <w:rsid w:val="002E6D02"/>
    <w:rsid w:val="002F6BF2"/>
    <w:rsid w:val="00300588"/>
    <w:rsid w:val="00303B5B"/>
    <w:rsid w:val="00305321"/>
    <w:rsid w:val="003060C8"/>
    <w:rsid w:val="00310B14"/>
    <w:rsid w:val="00311EE0"/>
    <w:rsid w:val="00317B0C"/>
    <w:rsid w:val="00330E5D"/>
    <w:rsid w:val="00330F6A"/>
    <w:rsid w:val="003316A3"/>
    <w:rsid w:val="003322C7"/>
    <w:rsid w:val="00335CE1"/>
    <w:rsid w:val="00335E5B"/>
    <w:rsid w:val="00344A34"/>
    <w:rsid w:val="00345A50"/>
    <w:rsid w:val="003466A2"/>
    <w:rsid w:val="00347184"/>
    <w:rsid w:val="00356469"/>
    <w:rsid w:val="003573F8"/>
    <w:rsid w:val="003574B0"/>
    <w:rsid w:val="00370209"/>
    <w:rsid w:val="00370C4F"/>
    <w:rsid w:val="00385E7A"/>
    <w:rsid w:val="003862F7"/>
    <w:rsid w:val="00390923"/>
    <w:rsid w:val="003B565D"/>
    <w:rsid w:val="003C2FB0"/>
    <w:rsid w:val="003D2B19"/>
    <w:rsid w:val="003D4626"/>
    <w:rsid w:val="003F4999"/>
    <w:rsid w:val="003F54E1"/>
    <w:rsid w:val="003F5B96"/>
    <w:rsid w:val="00402EAE"/>
    <w:rsid w:val="00410134"/>
    <w:rsid w:val="00410CBC"/>
    <w:rsid w:val="004129A2"/>
    <w:rsid w:val="00414EA2"/>
    <w:rsid w:val="00416FD9"/>
    <w:rsid w:val="00426025"/>
    <w:rsid w:val="004326DA"/>
    <w:rsid w:val="004418F8"/>
    <w:rsid w:val="00443A61"/>
    <w:rsid w:val="004441B5"/>
    <w:rsid w:val="004451A2"/>
    <w:rsid w:val="0044769E"/>
    <w:rsid w:val="00450D24"/>
    <w:rsid w:val="004527C3"/>
    <w:rsid w:val="00453A23"/>
    <w:rsid w:val="0045555A"/>
    <w:rsid w:val="00457BA7"/>
    <w:rsid w:val="0046219F"/>
    <w:rsid w:val="004642F8"/>
    <w:rsid w:val="00471122"/>
    <w:rsid w:val="00483F5A"/>
    <w:rsid w:val="00486208"/>
    <w:rsid w:val="00487EC6"/>
    <w:rsid w:val="004971C1"/>
    <w:rsid w:val="004A3B45"/>
    <w:rsid w:val="004A4DB1"/>
    <w:rsid w:val="004B61E7"/>
    <w:rsid w:val="004C2C73"/>
    <w:rsid w:val="004C4121"/>
    <w:rsid w:val="004C72A7"/>
    <w:rsid w:val="004D062D"/>
    <w:rsid w:val="004D5906"/>
    <w:rsid w:val="004D746C"/>
    <w:rsid w:val="004E1153"/>
    <w:rsid w:val="004E4484"/>
    <w:rsid w:val="004E4F97"/>
    <w:rsid w:val="004F4AF6"/>
    <w:rsid w:val="004F4B2B"/>
    <w:rsid w:val="00506D48"/>
    <w:rsid w:val="00511FAE"/>
    <w:rsid w:val="00522049"/>
    <w:rsid w:val="00533B91"/>
    <w:rsid w:val="005340F9"/>
    <w:rsid w:val="00534CF1"/>
    <w:rsid w:val="00535F13"/>
    <w:rsid w:val="005518BD"/>
    <w:rsid w:val="00551E80"/>
    <w:rsid w:val="0055264E"/>
    <w:rsid w:val="00552937"/>
    <w:rsid w:val="00552B3D"/>
    <w:rsid w:val="00554627"/>
    <w:rsid w:val="00562AB2"/>
    <w:rsid w:val="00571A9C"/>
    <w:rsid w:val="00572268"/>
    <w:rsid w:val="005725CA"/>
    <w:rsid w:val="00582187"/>
    <w:rsid w:val="00586183"/>
    <w:rsid w:val="0059275B"/>
    <w:rsid w:val="00594310"/>
    <w:rsid w:val="00594C06"/>
    <w:rsid w:val="005953BE"/>
    <w:rsid w:val="005A1068"/>
    <w:rsid w:val="005A3A0D"/>
    <w:rsid w:val="005A5022"/>
    <w:rsid w:val="005B065D"/>
    <w:rsid w:val="005B2B10"/>
    <w:rsid w:val="005B35D2"/>
    <w:rsid w:val="005C1D99"/>
    <w:rsid w:val="005C2D64"/>
    <w:rsid w:val="005D0941"/>
    <w:rsid w:val="005D0997"/>
    <w:rsid w:val="005D198F"/>
    <w:rsid w:val="005D2539"/>
    <w:rsid w:val="005D2B62"/>
    <w:rsid w:val="005D6E61"/>
    <w:rsid w:val="005E49CD"/>
    <w:rsid w:val="005E6473"/>
    <w:rsid w:val="005E7280"/>
    <w:rsid w:val="005F0C7E"/>
    <w:rsid w:val="005F41DB"/>
    <w:rsid w:val="00601635"/>
    <w:rsid w:val="006041D1"/>
    <w:rsid w:val="006125D8"/>
    <w:rsid w:val="00614052"/>
    <w:rsid w:val="006171C4"/>
    <w:rsid w:val="006215D5"/>
    <w:rsid w:val="00633E40"/>
    <w:rsid w:val="00633F84"/>
    <w:rsid w:val="00634A59"/>
    <w:rsid w:val="0064137B"/>
    <w:rsid w:val="006422FC"/>
    <w:rsid w:val="00645E24"/>
    <w:rsid w:val="00646363"/>
    <w:rsid w:val="00654D64"/>
    <w:rsid w:val="006553ED"/>
    <w:rsid w:val="0065593C"/>
    <w:rsid w:val="006621BC"/>
    <w:rsid w:val="0066630E"/>
    <w:rsid w:val="00671CDB"/>
    <w:rsid w:val="006756FA"/>
    <w:rsid w:val="00675F96"/>
    <w:rsid w:val="0068133E"/>
    <w:rsid w:val="006836E5"/>
    <w:rsid w:val="00685FE1"/>
    <w:rsid w:val="00691050"/>
    <w:rsid w:val="006928B6"/>
    <w:rsid w:val="00696FE8"/>
    <w:rsid w:val="006A442E"/>
    <w:rsid w:val="006A545C"/>
    <w:rsid w:val="006A743E"/>
    <w:rsid w:val="006A7B84"/>
    <w:rsid w:val="006B2ED7"/>
    <w:rsid w:val="006B44D1"/>
    <w:rsid w:val="006B715C"/>
    <w:rsid w:val="006B71BD"/>
    <w:rsid w:val="006B7743"/>
    <w:rsid w:val="006B79E5"/>
    <w:rsid w:val="006C0D21"/>
    <w:rsid w:val="006C26A4"/>
    <w:rsid w:val="006C5908"/>
    <w:rsid w:val="006C7A15"/>
    <w:rsid w:val="006E7C70"/>
    <w:rsid w:val="006F0D0F"/>
    <w:rsid w:val="006F17D9"/>
    <w:rsid w:val="006F4CB4"/>
    <w:rsid w:val="00702688"/>
    <w:rsid w:val="00703101"/>
    <w:rsid w:val="00705E00"/>
    <w:rsid w:val="00706966"/>
    <w:rsid w:val="0071324D"/>
    <w:rsid w:val="00715F22"/>
    <w:rsid w:val="00716C51"/>
    <w:rsid w:val="007371AD"/>
    <w:rsid w:val="007376C7"/>
    <w:rsid w:val="0073771A"/>
    <w:rsid w:val="00743328"/>
    <w:rsid w:val="00743777"/>
    <w:rsid w:val="00746F18"/>
    <w:rsid w:val="00752993"/>
    <w:rsid w:val="00754C7C"/>
    <w:rsid w:val="00757E6F"/>
    <w:rsid w:val="00760B81"/>
    <w:rsid w:val="00762A2C"/>
    <w:rsid w:val="00763753"/>
    <w:rsid w:val="007678E3"/>
    <w:rsid w:val="00772356"/>
    <w:rsid w:val="0077400B"/>
    <w:rsid w:val="00775464"/>
    <w:rsid w:val="007767EF"/>
    <w:rsid w:val="00780B6A"/>
    <w:rsid w:val="00790FBB"/>
    <w:rsid w:val="007967BA"/>
    <w:rsid w:val="007975F4"/>
    <w:rsid w:val="0079797A"/>
    <w:rsid w:val="007A41C4"/>
    <w:rsid w:val="007A5426"/>
    <w:rsid w:val="007B1464"/>
    <w:rsid w:val="007B21EB"/>
    <w:rsid w:val="007B7FF6"/>
    <w:rsid w:val="007C0B98"/>
    <w:rsid w:val="007C66CD"/>
    <w:rsid w:val="007C6D5D"/>
    <w:rsid w:val="007D2214"/>
    <w:rsid w:val="007D41C7"/>
    <w:rsid w:val="007D6C66"/>
    <w:rsid w:val="007E052B"/>
    <w:rsid w:val="007E361A"/>
    <w:rsid w:val="007E40AE"/>
    <w:rsid w:val="007F073C"/>
    <w:rsid w:val="007F389D"/>
    <w:rsid w:val="007F578A"/>
    <w:rsid w:val="007F65DC"/>
    <w:rsid w:val="007F7720"/>
    <w:rsid w:val="008005B6"/>
    <w:rsid w:val="0080173D"/>
    <w:rsid w:val="00801D2A"/>
    <w:rsid w:val="008115B8"/>
    <w:rsid w:val="00812E3B"/>
    <w:rsid w:val="00817DDF"/>
    <w:rsid w:val="00822BFF"/>
    <w:rsid w:val="008244A7"/>
    <w:rsid w:val="00826FED"/>
    <w:rsid w:val="0083136D"/>
    <w:rsid w:val="00832F3E"/>
    <w:rsid w:val="00834D97"/>
    <w:rsid w:val="008362FD"/>
    <w:rsid w:val="00836705"/>
    <w:rsid w:val="008369DB"/>
    <w:rsid w:val="00841DC0"/>
    <w:rsid w:val="0084438B"/>
    <w:rsid w:val="00850AAC"/>
    <w:rsid w:val="008511C6"/>
    <w:rsid w:val="0085154B"/>
    <w:rsid w:val="00851DF0"/>
    <w:rsid w:val="00855CB8"/>
    <w:rsid w:val="00856575"/>
    <w:rsid w:val="0086342F"/>
    <w:rsid w:val="00864166"/>
    <w:rsid w:val="00875750"/>
    <w:rsid w:val="00876C15"/>
    <w:rsid w:val="008776EE"/>
    <w:rsid w:val="00880FDC"/>
    <w:rsid w:val="008901F6"/>
    <w:rsid w:val="008931EB"/>
    <w:rsid w:val="008940D0"/>
    <w:rsid w:val="00895B5A"/>
    <w:rsid w:val="008A1402"/>
    <w:rsid w:val="008A30DB"/>
    <w:rsid w:val="008A578B"/>
    <w:rsid w:val="008B1FF6"/>
    <w:rsid w:val="008B5A21"/>
    <w:rsid w:val="008C0715"/>
    <w:rsid w:val="008C340F"/>
    <w:rsid w:val="008D0D18"/>
    <w:rsid w:val="008E51E9"/>
    <w:rsid w:val="008E5E5E"/>
    <w:rsid w:val="008F1705"/>
    <w:rsid w:val="008F1CB2"/>
    <w:rsid w:val="008F33F3"/>
    <w:rsid w:val="009013B8"/>
    <w:rsid w:val="00904437"/>
    <w:rsid w:val="00911083"/>
    <w:rsid w:val="00913B7A"/>
    <w:rsid w:val="00913FCE"/>
    <w:rsid w:val="009166AB"/>
    <w:rsid w:val="00926B6A"/>
    <w:rsid w:val="00932269"/>
    <w:rsid w:val="009331C5"/>
    <w:rsid w:val="0093463B"/>
    <w:rsid w:val="00936ABC"/>
    <w:rsid w:val="00941F54"/>
    <w:rsid w:val="00941FD9"/>
    <w:rsid w:val="009459C1"/>
    <w:rsid w:val="00946576"/>
    <w:rsid w:val="00954420"/>
    <w:rsid w:val="00970774"/>
    <w:rsid w:val="0097383D"/>
    <w:rsid w:val="0097792E"/>
    <w:rsid w:val="00982B77"/>
    <w:rsid w:val="009864B0"/>
    <w:rsid w:val="009873F2"/>
    <w:rsid w:val="009921AD"/>
    <w:rsid w:val="009A1B6A"/>
    <w:rsid w:val="009A3104"/>
    <w:rsid w:val="009A3410"/>
    <w:rsid w:val="009A55B1"/>
    <w:rsid w:val="009A6754"/>
    <w:rsid w:val="009A7DD1"/>
    <w:rsid w:val="009B0DE1"/>
    <w:rsid w:val="009B25D9"/>
    <w:rsid w:val="009B2692"/>
    <w:rsid w:val="009B31AD"/>
    <w:rsid w:val="009B7011"/>
    <w:rsid w:val="009C33CA"/>
    <w:rsid w:val="009E1A0F"/>
    <w:rsid w:val="009E1F91"/>
    <w:rsid w:val="009E325E"/>
    <w:rsid w:val="009E417A"/>
    <w:rsid w:val="009E78E5"/>
    <w:rsid w:val="009F0DC5"/>
    <w:rsid w:val="009F62BE"/>
    <w:rsid w:val="00A00D71"/>
    <w:rsid w:val="00A0229C"/>
    <w:rsid w:val="00A048CB"/>
    <w:rsid w:val="00A04940"/>
    <w:rsid w:val="00A165DD"/>
    <w:rsid w:val="00A2269E"/>
    <w:rsid w:val="00A22FE9"/>
    <w:rsid w:val="00A24A5A"/>
    <w:rsid w:val="00A270E0"/>
    <w:rsid w:val="00A273E0"/>
    <w:rsid w:val="00A2781B"/>
    <w:rsid w:val="00A31BDB"/>
    <w:rsid w:val="00A34525"/>
    <w:rsid w:val="00A3554C"/>
    <w:rsid w:val="00A37EC5"/>
    <w:rsid w:val="00A471CA"/>
    <w:rsid w:val="00A50BC2"/>
    <w:rsid w:val="00A551CC"/>
    <w:rsid w:val="00A56421"/>
    <w:rsid w:val="00A60EEF"/>
    <w:rsid w:val="00A7076C"/>
    <w:rsid w:val="00A7364F"/>
    <w:rsid w:val="00A76BDF"/>
    <w:rsid w:val="00A90C0D"/>
    <w:rsid w:val="00A96DE5"/>
    <w:rsid w:val="00A975ED"/>
    <w:rsid w:val="00AB1914"/>
    <w:rsid w:val="00AB595E"/>
    <w:rsid w:val="00AC1010"/>
    <w:rsid w:val="00AC222E"/>
    <w:rsid w:val="00AC29ED"/>
    <w:rsid w:val="00AC34F7"/>
    <w:rsid w:val="00AC38BE"/>
    <w:rsid w:val="00AC5E6C"/>
    <w:rsid w:val="00AD0973"/>
    <w:rsid w:val="00AE5760"/>
    <w:rsid w:val="00AF019B"/>
    <w:rsid w:val="00AF0356"/>
    <w:rsid w:val="00AF0679"/>
    <w:rsid w:val="00AF3A35"/>
    <w:rsid w:val="00AF7874"/>
    <w:rsid w:val="00B05DC7"/>
    <w:rsid w:val="00B1087D"/>
    <w:rsid w:val="00B10924"/>
    <w:rsid w:val="00B16002"/>
    <w:rsid w:val="00B209FF"/>
    <w:rsid w:val="00B2645D"/>
    <w:rsid w:val="00B26633"/>
    <w:rsid w:val="00B31B7A"/>
    <w:rsid w:val="00B342B5"/>
    <w:rsid w:val="00B41C41"/>
    <w:rsid w:val="00B50375"/>
    <w:rsid w:val="00B56DCA"/>
    <w:rsid w:val="00B72E36"/>
    <w:rsid w:val="00B83604"/>
    <w:rsid w:val="00B85B21"/>
    <w:rsid w:val="00B91927"/>
    <w:rsid w:val="00B933FF"/>
    <w:rsid w:val="00B9480B"/>
    <w:rsid w:val="00B96427"/>
    <w:rsid w:val="00BA5EBB"/>
    <w:rsid w:val="00BB1C2F"/>
    <w:rsid w:val="00BB482A"/>
    <w:rsid w:val="00BB5700"/>
    <w:rsid w:val="00BB66FD"/>
    <w:rsid w:val="00BC2CFC"/>
    <w:rsid w:val="00BC3760"/>
    <w:rsid w:val="00BC46A1"/>
    <w:rsid w:val="00BD05F9"/>
    <w:rsid w:val="00BD2087"/>
    <w:rsid w:val="00BE1DED"/>
    <w:rsid w:val="00BE36ED"/>
    <w:rsid w:val="00BE4E0C"/>
    <w:rsid w:val="00BE5EB6"/>
    <w:rsid w:val="00BE713D"/>
    <w:rsid w:val="00BF1618"/>
    <w:rsid w:val="00C0165A"/>
    <w:rsid w:val="00C11327"/>
    <w:rsid w:val="00C13843"/>
    <w:rsid w:val="00C16ADF"/>
    <w:rsid w:val="00C17F1E"/>
    <w:rsid w:val="00C21DBE"/>
    <w:rsid w:val="00C23FFD"/>
    <w:rsid w:val="00C258FA"/>
    <w:rsid w:val="00C25AA6"/>
    <w:rsid w:val="00C34353"/>
    <w:rsid w:val="00C3691A"/>
    <w:rsid w:val="00C37BDA"/>
    <w:rsid w:val="00C41D49"/>
    <w:rsid w:val="00C42009"/>
    <w:rsid w:val="00C42CAC"/>
    <w:rsid w:val="00C44D28"/>
    <w:rsid w:val="00C47CBA"/>
    <w:rsid w:val="00C502CF"/>
    <w:rsid w:val="00C50E5A"/>
    <w:rsid w:val="00C522DE"/>
    <w:rsid w:val="00C52C93"/>
    <w:rsid w:val="00C679BE"/>
    <w:rsid w:val="00C751A0"/>
    <w:rsid w:val="00C803B0"/>
    <w:rsid w:val="00C803BB"/>
    <w:rsid w:val="00C81AAC"/>
    <w:rsid w:val="00C834AE"/>
    <w:rsid w:val="00C86907"/>
    <w:rsid w:val="00C948EF"/>
    <w:rsid w:val="00CA1E33"/>
    <w:rsid w:val="00CA5660"/>
    <w:rsid w:val="00CC0D95"/>
    <w:rsid w:val="00CC2D7F"/>
    <w:rsid w:val="00CC2EBB"/>
    <w:rsid w:val="00CD030D"/>
    <w:rsid w:val="00CD0CC4"/>
    <w:rsid w:val="00CD7BD0"/>
    <w:rsid w:val="00CE146F"/>
    <w:rsid w:val="00CE4D8C"/>
    <w:rsid w:val="00CE5585"/>
    <w:rsid w:val="00CF4588"/>
    <w:rsid w:val="00D0315F"/>
    <w:rsid w:val="00D06FCA"/>
    <w:rsid w:val="00D07FB7"/>
    <w:rsid w:val="00D1152F"/>
    <w:rsid w:val="00D11783"/>
    <w:rsid w:val="00D11A37"/>
    <w:rsid w:val="00D1258B"/>
    <w:rsid w:val="00D21697"/>
    <w:rsid w:val="00D218CC"/>
    <w:rsid w:val="00D2475F"/>
    <w:rsid w:val="00D271A8"/>
    <w:rsid w:val="00D352C8"/>
    <w:rsid w:val="00D35585"/>
    <w:rsid w:val="00D35675"/>
    <w:rsid w:val="00D418F0"/>
    <w:rsid w:val="00D44CB7"/>
    <w:rsid w:val="00D50AF3"/>
    <w:rsid w:val="00D6096F"/>
    <w:rsid w:val="00D64D74"/>
    <w:rsid w:val="00D730C2"/>
    <w:rsid w:val="00D75454"/>
    <w:rsid w:val="00D77136"/>
    <w:rsid w:val="00D77EDE"/>
    <w:rsid w:val="00D84FDD"/>
    <w:rsid w:val="00D86678"/>
    <w:rsid w:val="00D87464"/>
    <w:rsid w:val="00D87C36"/>
    <w:rsid w:val="00D928A2"/>
    <w:rsid w:val="00D958D2"/>
    <w:rsid w:val="00DA3CD1"/>
    <w:rsid w:val="00DA424D"/>
    <w:rsid w:val="00DB270F"/>
    <w:rsid w:val="00DB284F"/>
    <w:rsid w:val="00DB3233"/>
    <w:rsid w:val="00DB6ECA"/>
    <w:rsid w:val="00DB7585"/>
    <w:rsid w:val="00DC191D"/>
    <w:rsid w:val="00DC4B4C"/>
    <w:rsid w:val="00DD0F37"/>
    <w:rsid w:val="00DD67E5"/>
    <w:rsid w:val="00DD7DCF"/>
    <w:rsid w:val="00DE2AAD"/>
    <w:rsid w:val="00DE4BC0"/>
    <w:rsid w:val="00DE4C68"/>
    <w:rsid w:val="00DF34F6"/>
    <w:rsid w:val="00DF3F02"/>
    <w:rsid w:val="00DF438F"/>
    <w:rsid w:val="00DF70A3"/>
    <w:rsid w:val="00E00571"/>
    <w:rsid w:val="00E20355"/>
    <w:rsid w:val="00E24C22"/>
    <w:rsid w:val="00E25AD8"/>
    <w:rsid w:val="00E26E0A"/>
    <w:rsid w:val="00E355C9"/>
    <w:rsid w:val="00E35BD3"/>
    <w:rsid w:val="00E40A00"/>
    <w:rsid w:val="00E44E78"/>
    <w:rsid w:val="00E473A4"/>
    <w:rsid w:val="00E55E5C"/>
    <w:rsid w:val="00E5694B"/>
    <w:rsid w:val="00E60063"/>
    <w:rsid w:val="00E67EFD"/>
    <w:rsid w:val="00E7168D"/>
    <w:rsid w:val="00E76107"/>
    <w:rsid w:val="00E843B3"/>
    <w:rsid w:val="00E87D21"/>
    <w:rsid w:val="00E91AD7"/>
    <w:rsid w:val="00E933FC"/>
    <w:rsid w:val="00E946EA"/>
    <w:rsid w:val="00EA0C7A"/>
    <w:rsid w:val="00EA178B"/>
    <w:rsid w:val="00EA38CF"/>
    <w:rsid w:val="00EB4F28"/>
    <w:rsid w:val="00EB6946"/>
    <w:rsid w:val="00EB6A18"/>
    <w:rsid w:val="00EC0562"/>
    <w:rsid w:val="00EC3B94"/>
    <w:rsid w:val="00EC5A5A"/>
    <w:rsid w:val="00EC7BF9"/>
    <w:rsid w:val="00EC7DE3"/>
    <w:rsid w:val="00ED1354"/>
    <w:rsid w:val="00ED34F7"/>
    <w:rsid w:val="00EE0E9C"/>
    <w:rsid w:val="00EE1FBC"/>
    <w:rsid w:val="00EE2333"/>
    <w:rsid w:val="00EF2849"/>
    <w:rsid w:val="00EF443C"/>
    <w:rsid w:val="00EF697B"/>
    <w:rsid w:val="00EF6CFD"/>
    <w:rsid w:val="00F119CA"/>
    <w:rsid w:val="00F11D32"/>
    <w:rsid w:val="00F22FED"/>
    <w:rsid w:val="00F31810"/>
    <w:rsid w:val="00F31C19"/>
    <w:rsid w:val="00F452D5"/>
    <w:rsid w:val="00F54E02"/>
    <w:rsid w:val="00F60B3B"/>
    <w:rsid w:val="00F656AD"/>
    <w:rsid w:val="00F67477"/>
    <w:rsid w:val="00F67CDC"/>
    <w:rsid w:val="00F7029C"/>
    <w:rsid w:val="00F707CB"/>
    <w:rsid w:val="00F72C8B"/>
    <w:rsid w:val="00F80D70"/>
    <w:rsid w:val="00F84997"/>
    <w:rsid w:val="00F87652"/>
    <w:rsid w:val="00F9427D"/>
    <w:rsid w:val="00F95A75"/>
    <w:rsid w:val="00F972DB"/>
    <w:rsid w:val="00FA2C31"/>
    <w:rsid w:val="00FA39E1"/>
    <w:rsid w:val="00FA44B4"/>
    <w:rsid w:val="00FB02C1"/>
    <w:rsid w:val="00FB29E7"/>
    <w:rsid w:val="00FB5E18"/>
    <w:rsid w:val="00FC12DB"/>
    <w:rsid w:val="00FC52DB"/>
    <w:rsid w:val="00FC59F4"/>
    <w:rsid w:val="00FC5F04"/>
    <w:rsid w:val="00FD3139"/>
    <w:rsid w:val="00FE0142"/>
    <w:rsid w:val="00FE4A65"/>
    <w:rsid w:val="00FE5C1A"/>
    <w:rsid w:val="00FE6C3E"/>
    <w:rsid w:val="00FF07F2"/>
    <w:rsid w:val="00FF2607"/>
    <w:rsid w:val="00FF6088"/>
    <w:rsid w:val="16B31EB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67C51"/>
  <w15:chartTrackingRefBased/>
  <w15:docId w15:val="{3B896BBC-9CBB-47CE-9BA6-51964FF3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E66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66FB"/>
  </w:style>
  <w:style w:type="paragraph" w:styleId="Piedepgina">
    <w:name w:val="footer"/>
    <w:basedOn w:val="Normal"/>
    <w:link w:val="PiedepginaCar"/>
    <w:uiPriority w:val="99"/>
    <w:unhideWhenUsed/>
    <w:rsid w:val="001E66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66FB"/>
  </w:style>
  <w:style w:type="table" w:styleId="Tablaconcuadrcula">
    <w:name w:val="Table Grid"/>
    <w:basedOn w:val="Tablanormal"/>
    <w:uiPriority w:val="39"/>
    <w:rsid w:val="001E6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E66FB"/>
    <w:pPr>
      <w:ind w:left="720"/>
      <w:contextualSpacing/>
    </w:pPr>
  </w:style>
  <w:style w:type="paragraph" w:styleId="Descripcin">
    <w:name w:val="caption"/>
    <w:basedOn w:val="Normal"/>
    <w:next w:val="Normal"/>
    <w:uiPriority w:val="35"/>
    <w:unhideWhenUsed/>
    <w:qFormat/>
    <w:rsid w:val="00822B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36705">
      <w:bodyDiv w:val="1"/>
      <w:marLeft w:val="0"/>
      <w:marRight w:val="0"/>
      <w:marTop w:val="0"/>
      <w:marBottom w:val="0"/>
      <w:divBdr>
        <w:top w:val="none" w:sz="0" w:space="0" w:color="auto"/>
        <w:left w:val="none" w:sz="0" w:space="0" w:color="auto"/>
        <w:bottom w:val="none" w:sz="0" w:space="0" w:color="auto"/>
        <w:right w:val="none" w:sz="0" w:space="0" w:color="auto"/>
      </w:divBdr>
    </w:div>
    <w:div w:id="620765031">
      <w:bodyDiv w:val="1"/>
      <w:marLeft w:val="0"/>
      <w:marRight w:val="0"/>
      <w:marTop w:val="0"/>
      <w:marBottom w:val="0"/>
      <w:divBdr>
        <w:top w:val="none" w:sz="0" w:space="0" w:color="auto"/>
        <w:left w:val="none" w:sz="0" w:space="0" w:color="auto"/>
        <w:bottom w:val="none" w:sz="0" w:space="0" w:color="auto"/>
        <w:right w:val="none" w:sz="0" w:space="0" w:color="auto"/>
      </w:divBdr>
    </w:div>
    <w:div w:id="627710792">
      <w:bodyDiv w:val="1"/>
      <w:marLeft w:val="0"/>
      <w:marRight w:val="0"/>
      <w:marTop w:val="0"/>
      <w:marBottom w:val="0"/>
      <w:divBdr>
        <w:top w:val="none" w:sz="0" w:space="0" w:color="auto"/>
        <w:left w:val="none" w:sz="0" w:space="0" w:color="auto"/>
        <w:bottom w:val="none" w:sz="0" w:space="0" w:color="auto"/>
        <w:right w:val="none" w:sz="0" w:space="0" w:color="auto"/>
      </w:divBdr>
    </w:div>
    <w:div w:id="899444392">
      <w:bodyDiv w:val="1"/>
      <w:marLeft w:val="0"/>
      <w:marRight w:val="0"/>
      <w:marTop w:val="0"/>
      <w:marBottom w:val="0"/>
      <w:divBdr>
        <w:top w:val="none" w:sz="0" w:space="0" w:color="auto"/>
        <w:left w:val="none" w:sz="0" w:space="0" w:color="auto"/>
        <w:bottom w:val="none" w:sz="0" w:space="0" w:color="auto"/>
        <w:right w:val="none" w:sz="0" w:space="0" w:color="auto"/>
      </w:divBdr>
      <w:divsChild>
        <w:div w:id="1018889411">
          <w:marLeft w:val="0"/>
          <w:marRight w:val="0"/>
          <w:marTop w:val="0"/>
          <w:marBottom w:val="0"/>
          <w:divBdr>
            <w:top w:val="none" w:sz="0" w:space="0" w:color="auto"/>
            <w:left w:val="none" w:sz="0" w:space="0" w:color="auto"/>
            <w:bottom w:val="none" w:sz="0" w:space="0" w:color="auto"/>
            <w:right w:val="none" w:sz="0" w:space="0" w:color="auto"/>
          </w:divBdr>
          <w:divsChild>
            <w:div w:id="8867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2436">
      <w:bodyDiv w:val="1"/>
      <w:marLeft w:val="0"/>
      <w:marRight w:val="0"/>
      <w:marTop w:val="0"/>
      <w:marBottom w:val="0"/>
      <w:divBdr>
        <w:top w:val="none" w:sz="0" w:space="0" w:color="auto"/>
        <w:left w:val="none" w:sz="0" w:space="0" w:color="auto"/>
        <w:bottom w:val="none" w:sz="0" w:space="0" w:color="auto"/>
        <w:right w:val="none" w:sz="0" w:space="0" w:color="auto"/>
      </w:divBdr>
      <w:divsChild>
        <w:div w:id="1000162901">
          <w:marLeft w:val="0"/>
          <w:marRight w:val="0"/>
          <w:marTop w:val="0"/>
          <w:marBottom w:val="0"/>
          <w:divBdr>
            <w:top w:val="none" w:sz="0" w:space="0" w:color="auto"/>
            <w:left w:val="none" w:sz="0" w:space="0" w:color="auto"/>
            <w:bottom w:val="none" w:sz="0" w:space="0" w:color="auto"/>
            <w:right w:val="none" w:sz="0" w:space="0" w:color="auto"/>
          </w:divBdr>
          <w:divsChild>
            <w:div w:id="497962111">
              <w:marLeft w:val="0"/>
              <w:marRight w:val="0"/>
              <w:marTop w:val="0"/>
              <w:marBottom w:val="0"/>
              <w:divBdr>
                <w:top w:val="none" w:sz="0" w:space="0" w:color="auto"/>
                <w:left w:val="none" w:sz="0" w:space="0" w:color="auto"/>
                <w:bottom w:val="none" w:sz="0" w:space="0" w:color="auto"/>
                <w:right w:val="none" w:sz="0" w:space="0" w:color="auto"/>
              </w:divBdr>
            </w:div>
            <w:div w:id="779690930">
              <w:marLeft w:val="0"/>
              <w:marRight w:val="0"/>
              <w:marTop w:val="0"/>
              <w:marBottom w:val="0"/>
              <w:divBdr>
                <w:top w:val="none" w:sz="0" w:space="0" w:color="auto"/>
                <w:left w:val="none" w:sz="0" w:space="0" w:color="auto"/>
                <w:bottom w:val="none" w:sz="0" w:space="0" w:color="auto"/>
                <w:right w:val="none" w:sz="0" w:space="0" w:color="auto"/>
              </w:divBdr>
            </w:div>
            <w:div w:id="1107122751">
              <w:marLeft w:val="0"/>
              <w:marRight w:val="0"/>
              <w:marTop w:val="0"/>
              <w:marBottom w:val="0"/>
              <w:divBdr>
                <w:top w:val="none" w:sz="0" w:space="0" w:color="auto"/>
                <w:left w:val="none" w:sz="0" w:space="0" w:color="auto"/>
                <w:bottom w:val="none" w:sz="0" w:space="0" w:color="auto"/>
                <w:right w:val="none" w:sz="0" w:space="0" w:color="auto"/>
              </w:divBdr>
            </w:div>
            <w:div w:id="1323200165">
              <w:marLeft w:val="0"/>
              <w:marRight w:val="0"/>
              <w:marTop w:val="0"/>
              <w:marBottom w:val="0"/>
              <w:divBdr>
                <w:top w:val="none" w:sz="0" w:space="0" w:color="auto"/>
                <w:left w:val="none" w:sz="0" w:space="0" w:color="auto"/>
                <w:bottom w:val="none" w:sz="0" w:space="0" w:color="auto"/>
                <w:right w:val="none" w:sz="0" w:space="0" w:color="auto"/>
              </w:divBdr>
            </w:div>
            <w:div w:id="1716388505">
              <w:marLeft w:val="0"/>
              <w:marRight w:val="0"/>
              <w:marTop w:val="0"/>
              <w:marBottom w:val="0"/>
              <w:divBdr>
                <w:top w:val="none" w:sz="0" w:space="0" w:color="auto"/>
                <w:left w:val="none" w:sz="0" w:space="0" w:color="auto"/>
                <w:bottom w:val="none" w:sz="0" w:space="0" w:color="auto"/>
                <w:right w:val="none" w:sz="0" w:space="0" w:color="auto"/>
              </w:divBdr>
            </w:div>
            <w:div w:id="1837529969">
              <w:marLeft w:val="0"/>
              <w:marRight w:val="0"/>
              <w:marTop w:val="0"/>
              <w:marBottom w:val="0"/>
              <w:divBdr>
                <w:top w:val="none" w:sz="0" w:space="0" w:color="auto"/>
                <w:left w:val="none" w:sz="0" w:space="0" w:color="auto"/>
                <w:bottom w:val="none" w:sz="0" w:space="0" w:color="auto"/>
                <w:right w:val="none" w:sz="0" w:space="0" w:color="auto"/>
              </w:divBdr>
            </w:div>
            <w:div w:id="20674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7192">
      <w:bodyDiv w:val="1"/>
      <w:marLeft w:val="0"/>
      <w:marRight w:val="0"/>
      <w:marTop w:val="0"/>
      <w:marBottom w:val="0"/>
      <w:divBdr>
        <w:top w:val="none" w:sz="0" w:space="0" w:color="auto"/>
        <w:left w:val="none" w:sz="0" w:space="0" w:color="auto"/>
        <w:bottom w:val="none" w:sz="0" w:space="0" w:color="auto"/>
        <w:right w:val="none" w:sz="0" w:space="0" w:color="auto"/>
      </w:divBdr>
    </w:div>
    <w:div w:id="1568296997">
      <w:bodyDiv w:val="1"/>
      <w:marLeft w:val="0"/>
      <w:marRight w:val="0"/>
      <w:marTop w:val="0"/>
      <w:marBottom w:val="0"/>
      <w:divBdr>
        <w:top w:val="none" w:sz="0" w:space="0" w:color="auto"/>
        <w:left w:val="none" w:sz="0" w:space="0" w:color="auto"/>
        <w:bottom w:val="none" w:sz="0" w:space="0" w:color="auto"/>
        <w:right w:val="none" w:sz="0" w:space="0" w:color="auto"/>
      </w:divBdr>
    </w:div>
    <w:div w:id="1754929042">
      <w:bodyDiv w:val="1"/>
      <w:marLeft w:val="0"/>
      <w:marRight w:val="0"/>
      <w:marTop w:val="0"/>
      <w:marBottom w:val="0"/>
      <w:divBdr>
        <w:top w:val="none" w:sz="0" w:space="0" w:color="auto"/>
        <w:left w:val="none" w:sz="0" w:space="0" w:color="auto"/>
        <w:bottom w:val="none" w:sz="0" w:space="0" w:color="auto"/>
        <w:right w:val="none" w:sz="0" w:space="0" w:color="auto"/>
      </w:divBdr>
    </w:div>
    <w:div w:id="1993480894">
      <w:bodyDiv w:val="1"/>
      <w:marLeft w:val="0"/>
      <w:marRight w:val="0"/>
      <w:marTop w:val="0"/>
      <w:marBottom w:val="0"/>
      <w:divBdr>
        <w:top w:val="none" w:sz="0" w:space="0" w:color="auto"/>
        <w:left w:val="none" w:sz="0" w:space="0" w:color="auto"/>
        <w:bottom w:val="none" w:sz="0" w:space="0" w:color="auto"/>
        <w:right w:val="none" w:sz="0" w:space="0" w:color="auto"/>
      </w:divBdr>
    </w:div>
    <w:div w:id="206244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1FF1AC-75A4-426B-A2F6-2AF0BEBCA323}">
  <we:reference id="feee82d2-04bc-47c8-95dd-76f4c316cc8c" version="1.1.1.0" store="EXCatalog" storeType="EXCatalog"/>
  <we:alternateReferences>
    <we:reference id="WA104380118" version="1.1.1.0" store="es-H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D28C7C675A74A34FB17E4D3BDE883FB3" ma:contentTypeVersion="16" ma:contentTypeDescription="Crear nuevo documento." ma:contentTypeScope="" ma:versionID="8a9b46fb6d6efc9395c74107bbd8f9b2">
  <xsd:schema xmlns:xsd="http://www.w3.org/2001/XMLSchema" xmlns:xs="http://www.w3.org/2001/XMLSchema" xmlns:p="http://schemas.microsoft.com/office/2006/metadata/properties" xmlns:ns3="81326d69-eb38-437f-80d7-854ae35ee623" xmlns:ns4="c0ed780e-dbef-43ed-9c6f-8133862a2ea7" targetNamespace="http://schemas.microsoft.com/office/2006/metadata/properties" ma:root="true" ma:fieldsID="503bd2d4a2238e0fb1b7f29c2b6d3882" ns3:_="" ns4:_="">
    <xsd:import namespace="81326d69-eb38-437f-80d7-854ae35ee623"/>
    <xsd:import namespace="c0ed780e-dbef-43ed-9c6f-8133862a2ea7"/>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26d69-eb38-437f-80d7-854ae35ee6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ed780e-dbef-43ed-9c6f-8133862a2ea7"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1326d69-eb38-437f-80d7-854ae35ee62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ED6061-FB50-488D-AD6E-248DDAD67CFE}">
  <ds:schemaRefs>
    <ds:schemaRef ds:uri="http://schemas.openxmlformats.org/officeDocument/2006/bibliography"/>
  </ds:schemaRefs>
</ds:datastoreItem>
</file>

<file path=customXml/itemProps2.xml><?xml version="1.0" encoding="utf-8"?>
<ds:datastoreItem xmlns:ds="http://schemas.openxmlformats.org/officeDocument/2006/customXml" ds:itemID="{511098E9-CDE1-4450-911A-4DCA8BE9CA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326d69-eb38-437f-80d7-854ae35ee623"/>
    <ds:schemaRef ds:uri="c0ed780e-dbef-43ed-9c6f-8133862a2e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B4C453-423C-4B1E-989C-B18E353D3478}">
  <ds:schemaRefs>
    <ds:schemaRef ds:uri="81326d69-eb38-437f-80d7-854ae35ee623"/>
    <ds:schemaRef ds:uri="http://schemas.microsoft.com/office/2006/documentManagement/types"/>
    <ds:schemaRef ds:uri="http://purl.org/dc/dcmitype/"/>
    <ds:schemaRef ds:uri="c0ed780e-dbef-43ed-9c6f-8133862a2ea7"/>
    <ds:schemaRef ds:uri="http://purl.org/dc/terms/"/>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AA62BE57-98D5-48BC-9B74-96B72D3415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2760</Words>
  <Characters>15186</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JORDAN RAMIREZ CHAVICO</dc:creator>
  <cp:keywords/>
  <dc:description/>
  <cp:lastModifiedBy>DIEGO JORDAN RAMIREZ CHAVICO</cp:lastModifiedBy>
  <cp:revision>2</cp:revision>
  <dcterms:created xsi:type="dcterms:W3CDTF">2023-12-20T04:39:00Z</dcterms:created>
  <dcterms:modified xsi:type="dcterms:W3CDTF">2023-12-20T04:39:00Z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0x010100D28C7C675A74A34FB17E4D3BDE883FB3</vt:lpwstr>
  </property>
</Properties>
</file>